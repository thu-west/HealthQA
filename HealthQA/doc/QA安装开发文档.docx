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B42F3" w:rsidRDefault="00987970">
      <w:pPr>
        <w:pStyle w:val="atext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QA</w:t>
      </w:r>
      <w:r>
        <w:rPr>
          <w:rFonts w:hint="eastAsia"/>
          <w:sz w:val="30"/>
          <w:szCs w:val="30"/>
        </w:rPr>
        <w:t>安装开发文档</w:t>
      </w:r>
    </w:p>
    <w:p w:rsidR="006B42F3" w:rsidDel="002D065A" w:rsidRDefault="00987970" w:rsidP="002D065A">
      <w:pPr>
        <w:pStyle w:val="1"/>
        <w:numPr>
          <w:ilvl w:val="0"/>
          <w:numId w:val="34"/>
        </w:numPr>
        <w:tabs>
          <w:tab w:val="clear" w:pos="432"/>
          <w:tab w:val="left" w:pos="425"/>
        </w:tabs>
        <w:spacing w:before="187" w:after="187"/>
        <w:rPr>
          <w:del w:id="0" w:author="佳恒 窦" w:date="2019-10-31T10:03:00Z"/>
        </w:rPr>
        <w:pPrChange w:id="1" w:author="佳恒 窦" w:date="2019-10-31T10:04:00Z">
          <w:pPr>
            <w:pStyle w:val="1"/>
            <w:numPr>
              <w:numId w:val="4"/>
            </w:numPr>
            <w:tabs>
              <w:tab w:val="clear" w:pos="432"/>
              <w:tab w:val="left" w:pos="425"/>
            </w:tabs>
            <w:spacing w:before="187" w:after="187"/>
            <w:ind w:left="425" w:hanging="425"/>
          </w:pPr>
        </w:pPrChange>
      </w:pPr>
      <w:del w:id="2" w:author="佳恒 窦" w:date="2019-10-31T10:03:00Z">
        <w:r w:rsidDel="002D065A">
          <w:rPr>
            <w:rFonts w:hint="eastAsia"/>
          </w:rPr>
          <w:delText>运行环境</w:delText>
        </w:r>
      </w:del>
    </w:p>
    <w:p w:rsidR="006B42F3" w:rsidDel="002D065A" w:rsidRDefault="00987970" w:rsidP="002D065A">
      <w:pPr>
        <w:pStyle w:val="atext"/>
        <w:numPr>
          <w:ilvl w:val="0"/>
          <w:numId w:val="34"/>
        </w:numPr>
        <w:rPr>
          <w:del w:id="3" w:author="佳恒 窦" w:date="2019-10-31T10:03:00Z"/>
        </w:rPr>
        <w:pPrChange w:id="4" w:author="佳恒 窦" w:date="2019-10-31T10:04:00Z">
          <w:pPr>
            <w:pStyle w:val="atext"/>
          </w:pPr>
        </w:pPrChange>
      </w:pPr>
      <w:del w:id="5" w:author="佳恒 窦" w:date="2019-10-31T10:03:00Z">
        <w:r w:rsidDel="002D065A">
          <w:rPr>
            <w:rFonts w:hint="eastAsia"/>
          </w:rPr>
          <w:delText xml:space="preserve">   </w:delText>
        </w:r>
        <w:r w:rsidDel="002D065A">
          <w:delText>Win7</w:delText>
        </w:r>
        <w:r w:rsidDel="002D065A">
          <w:rPr>
            <w:rFonts w:hint="eastAsia"/>
          </w:rPr>
          <w:delText>企业</w:delText>
        </w:r>
        <w:r w:rsidDel="002D065A">
          <w:delText>版</w:delText>
        </w:r>
        <w:r w:rsidDel="002D065A">
          <w:delText xml:space="preserve"> </w:delText>
        </w:r>
        <w:r w:rsidDel="002D065A">
          <w:rPr>
            <w:rFonts w:hint="eastAsia"/>
          </w:rPr>
          <w:delText>32</w:delText>
        </w:r>
        <w:r w:rsidDel="002D065A">
          <w:delText>bit</w:delText>
        </w:r>
      </w:del>
    </w:p>
    <w:p w:rsidR="006B42F3" w:rsidDel="002D065A" w:rsidRDefault="00987970" w:rsidP="002D065A">
      <w:pPr>
        <w:pStyle w:val="atext"/>
        <w:numPr>
          <w:ilvl w:val="0"/>
          <w:numId w:val="34"/>
        </w:numPr>
        <w:rPr>
          <w:del w:id="6" w:author="佳恒 窦" w:date="2019-10-31T10:03:00Z"/>
        </w:rPr>
        <w:pPrChange w:id="7" w:author="佳恒 窦" w:date="2019-10-31T10:04:00Z">
          <w:pPr>
            <w:pStyle w:val="atext"/>
            <w:ind w:firstLineChars="150" w:firstLine="315"/>
          </w:pPr>
        </w:pPrChange>
      </w:pPr>
      <w:del w:id="8" w:author="佳恒 窦" w:date="2019-10-31T10:03:00Z">
        <w:r w:rsidDel="002D065A">
          <w:rPr>
            <w:rFonts w:hint="eastAsia"/>
          </w:rPr>
          <w:delText>jdk1.8.0_25</w:delText>
        </w:r>
      </w:del>
    </w:p>
    <w:p w:rsidR="006B42F3" w:rsidDel="002D065A" w:rsidRDefault="00987970" w:rsidP="002D065A">
      <w:pPr>
        <w:pStyle w:val="atext"/>
        <w:numPr>
          <w:ilvl w:val="0"/>
          <w:numId w:val="34"/>
        </w:numPr>
        <w:rPr>
          <w:del w:id="9" w:author="佳恒 窦" w:date="2019-10-31T10:03:00Z"/>
        </w:rPr>
        <w:pPrChange w:id="10" w:author="佳恒 窦" w:date="2019-10-31T10:04:00Z">
          <w:pPr>
            <w:pStyle w:val="atext"/>
            <w:ind w:firstLineChars="150" w:firstLine="315"/>
          </w:pPr>
        </w:pPrChange>
      </w:pPr>
      <w:del w:id="11" w:author="佳恒 窦" w:date="2019-10-31T10:03:00Z">
        <w:r w:rsidDel="002D065A">
          <w:delText>E</w:delText>
        </w:r>
        <w:r w:rsidDel="002D065A">
          <w:rPr>
            <w:rFonts w:hint="eastAsia"/>
          </w:rPr>
          <w:delText>clipse 4.4.0</w:delText>
        </w:r>
      </w:del>
    </w:p>
    <w:p w:rsidR="006B42F3" w:rsidDel="002D065A" w:rsidRDefault="00987970" w:rsidP="002D065A">
      <w:pPr>
        <w:pStyle w:val="atext"/>
        <w:numPr>
          <w:ilvl w:val="0"/>
          <w:numId w:val="34"/>
        </w:numPr>
        <w:rPr>
          <w:del w:id="12" w:author="佳恒 窦" w:date="2019-10-31T10:03:00Z"/>
        </w:rPr>
        <w:pPrChange w:id="13" w:author="佳恒 窦" w:date="2019-10-31T10:04:00Z">
          <w:pPr>
            <w:pStyle w:val="atext"/>
            <w:ind w:firstLineChars="150" w:firstLine="315"/>
          </w:pPr>
        </w:pPrChange>
      </w:pPr>
      <w:del w:id="14" w:author="佳恒 窦" w:date="2019-10-31T10:03:00Z">
        <w:r w:rsidDel="002D065A">
          <w:rPr>
            <w:rFonts w:hint="eastAsia"/>
          </w:rPr>
          <w:delText>nodejs v0.12.6</w:delText>
        </w:r>
      </w:del>
    </w:p>
    <w:p w:rsidR="006B42F3" w:rsidDel="002D065A" w:rsidRDefault="00987970" w:rsidP="002D065A">
      <w:pPr>
        <w:pStyle w:val="1"/>
        <w:numPr>
          <w:ilvl w:val="0"/>
          <w:numId w:val="34"/>
        </w:numPr>
        <w:tabs>
          <w:tab w:val="clear" w:pos="432"/>
          <w:tab w:val="left" w:pos="425"/>
        </w:tabs>
        <w:spacing w:before="187" w:after="187"/>
        <w:rPr>
          <w:del w:id="15" w:author="佳恒 窦" w:date="2019-10-31T10:03:00Z"/>
        </w:rPr>
        <w:pPrChange w:id="16" w:author="佳恒 窦" w:date="2019-10-31T10:04:00Z">
          <w:pPr>
            <w:pStyle w:val="1"/>
            <w:numPr>
              <w:numId w:val="5"/>
            </w:numPr>
            <w:tabs>
              <w:tab w:val="clear" w:pos="432"/>
              <w:tab w:val="left" w:pos="425"/>
            </w:tabs>
            <w:spacing w:before="187" w:after="187"/>
            <w:ind w:left="425" w:hanging="425"/>
          </w:pPr>
        </w:pPrChange>
      </w:pPr>
      <w:del w:id="17" w:author="佳恒 窦" w:date="2019-10-31T10:03:00Z">
        <w:r w:rsidDel="002D065A">
          <w:rPr>
            <w:rFonts w:hint="eastAsia"/>
          </w:rPr>
          <w:delText>安装与运行</w:delText>
        </w:r>
      </w:del>
    </w:p>
    <w:p w:rsidR="006B42F3" w:rsidDel="002D065A" w:rsidRDefault="00987970" w:rsidP="002D065A">
      <w:pPr>
        <w:pStyle w:val="atext"/>
        <w:numPr>
          <w:ilvl w:val="0"/>
          <w:numId w:val="34"/>
        </w:numPr>
        <w:rPr>
          <w:del w:id="18" w:author="佳恒 窦" w:date="2019-10-31T10:03:00Z"/>
        </w:rPr>
        <w:pPrChange w:id="19" w:author="佳恒 窦" w:date="2019-10-31T10:04:00Z">
          <w:pPr>
            <w:pStyle w:val="atext"/>
          </w:pPr>
        </w:pPrChange>
      </w:pPr>
      <w:del w:id="20" w:author="佳恒 窦" w:date="2019-10-31T10:03:00Z">
        <w:r w:rsidDel="002D065A">
          <w:rPr>
            <w:rFonts w:hint="eastAsia"/>
          </w:rPr>
          <w:delText xml:space="preserve">1:  </w:delText>
        </w:r>
        <w:r w:rsidDel="002D065A">
          <w:rPr>
            <w:rFonts w:hint="eastAsia"/>
          </w:rPr>
          <w:delText>搭建</w:delText>
        </w:r>
        <w:r w:rsidR="002D065A" w:rsidDel="002D065A">
          <w:fldChar w:fldCharType="begin"/>
        </w:r>
        <w:r w:rsidR="002D065A" w:rsidDel="002D065A">
          <w:delInstrText xml:space="preserve"> HYPERLINK "http://blog.csdn.net/zhll3377/article/details/6300024" </w:delInstrText>
        </w:r>
        <w:r w:rsidR="002D065A" w:rsidDel="002D065A">
          <w:fldChar w:fldCharType="separate"/>
        </w:r>
        <w:r w:rsidDel="002D065A">
          <w:rPr>
            <w:rFonts w:hint="eastAsia"/>
          </w:rPr>
          <w:delText>Eclipse</w:delText>
        </w:r>
        <w:r w:rsidDel="002D065A">
          <w:rPr>
            <w:rFonts w:hint="eastAsia"/>
          </w:rPr>
          <w:delText>开发环境</w:delText>
        </w:r>
        <w:r w:rsidR="002D065A" w:rsidDel="002D065A">
          <w:fldChar w:fldCharType="end"/>
        </w:r>
        <w:r w:rsidDel="002D065A">
          <w:rPr>
            <w:rFonts w:hint="eastAsia"/>
          </w:rPr>
          <w:delText>：具体步骤参考网页：</w:delText>
        </w:r>
      </w:del>
    </w:p>
    <w:p w:rsidR="006B42F3" w:rsidDel="002D065A" w:rsidRDefault="002D065A" w:rsidP="002D065A">
      <w:pPr>
        <w:pStyle w:val="atext"/>
        <w:numPr>
          <w:ilvl w:val="0"/>
          <w:numId w:val="34"/>
        </w:numPr>
        <w:rPr>
          <w:del w:id="21" w:author="佳恒 窦" w:date="2019-10-31T10:03:00Z"/>
        </w:rPr>
        <w:pPrChange w:id="22" w:author="佳恒 窦" w:date="2019-10-31T10:04:00Z">
          <w:pPr>
            <w:pStyle w:val="atext"/>
          </w:pPr>
        </w:pPrChange>
      </w:pPr>
      <w:del w:id="23" w:author="佳恒 窦" w:date="2019-10-31T10:03:00Z">
        <w:r w:rsidDel="002D065A">
          <w:fldChar w:fldCharType="begin"/>
        </w:r>
        <w:r w:rsidDel="002D065A">
          <w:delInstrText xml:space="preserve"> HYPERLINK "http://blog.csdn.net/zhll3377/article/details/6300024" </w:delInstrText>
        </w:r>
        <w:r w:rsidDel="002D065A">
          <w:fldChar w:fldCharType="separate"/>
        </w:r>
        <w:r w:rsidR="00987970" w:rsidDel="002D065A">
          <w:rPr>
            <w:rStyle w:val="ae"/>
            <w:rFonts w:hint="eastAsia"/>
          </w:rPr>
          <w:delText>http://blog.csdn.net/zhll3377/article/details/6300024</w:delText>
        </w:r>
        <w:r w:rsidDel="002D065A">
          <w:rPr>
            <w:rStyle w:val="ae"/>
          </w:rPr>
          <w:fldChar w:fldCharType="end"/>
        </w:r>
      </w:del>
    </w:p>
    <w:p w:rsidR="006B42F3" w:rsidDel="002D065A" w:rsidRDefault="00987970" w:rsidP="002D065A">
      <w:pPr>
        <w:pStyle w:val="atext"/>
        <w:numPr>
          <w:ilvl w:val="0"/>
          <w:numId w:val="34"/>
        </w:numPr>
        <w:rPr>
          <w:del w:id="24" w:author="佳恒 窦" w:date="2019-10-31T10:03:00Z"/>
        </w:rPr>
        <w:pPrChange w:id="25" w:author="佳恒 窦" w:date="2019-10-31T10:04:00Z">
          <w:pPr>
            <w:pStyle w:val="atext"/>
          </w:pPr>
        </w:pPrChange>
      </w:pPr>
      <w:del w:id="26" w:author="佳恒 窦" w:date="2019-10-31T10:03:00Z">
        <w:r w:rsidDel="002D065A">
          <w:rPr>
            <w:rFonts w:hint="eastAsia"/>
          </w:rPr>
          <w:delText>2</w:delText>
        </w:r>
        <w:r w:rsidDel="002D065A">
          <w:rPr>
            <w:rFonts w:hint="eastAsia"/>
          </w:rPr>
          <w:delText>：完成项目迁移。</w:delText>
        </w:r>
      </w:del>
    </w:p>
    <w:p w:rsidR="006B42F3" w:rsidDel="002D065A" w:rsidRDefault="00987970" w:rsidP="002D065A">
      <w:pPr>
        <w:pStyle w:val="atext"/>
        <w:numPr>
          <w:ilvl w:val="0"/>
          <w:numId w:val="34"/>
        </w:numPr>
        <w:rPr>
          <w:del w:id="27" w:author="佳恒 窦" w:date="2019-10-31T10:03:00Z"/>
        </w:rPr>
        <w:pPrChange w:id="28" w:author="佳恒 窦" w:date="2019-10-31T10:04:00Z">
          <w:pPr>
            <w:pStyle w:val="atext"/>
          </w:pPr>
        </w:pPrChange>
      </w:pPr>
      <w:del w:id="29" w:author="佳恒 窦" w:date="2019-10-31T10:03:00Z">
        <w:r w:rsidDel="002D065A">
          <w:rPr>
            <w:rFonts w:hint="eastAsia"/>
          </w:rPr>
          <w:delText>（</w:delText>
        </w:r>
        <w:r w:rsidDel="002D065A">
          <w:rPr>
            <w:rFonts w:hint="eastAsia"/>
          </w:rPr>
          <w:delText>1</w:delText>
        </w:r>
        <w:r w:rsidDel="002D065A">
          <w:rPr>
            <w:rFonts w:hint="eastAsia"/>
          </w:rPr>
          <w:delText>）</w:delText>
        </w:r>
        <w:r w:rsidDel="002D065A">
          <w:rPr>
            <w:rFonts w:hint="eastAsia"/>
          </w:rPr>
          <w:delText xml:space="preserve"> conf/healthqa.properties</w:delText>
        </w:r>
      </w:del>
    </w:p>
    <w:p w:rsidR="006B42F3" w:rsidDel="002D065A" w:rsidRDefault="00987970" w:rsidP="002D065A">
      <w:pPr>
        <w:pStyle w:val="atext"/>
        <w:numPr>
          <w:ilvl w:val="0"/>
          <w:numId w:val="34"/>
        </w:numPr>
        <w:rPr>
          <w:del w:id="30" w:author="佳恒 窦" w:date="2019-10-31T10:03:00Z"/>
        </w:rPr>
        <w:pPrChange w:id="31" w:author="佳恒 窦" w:date="2019-10-31T10:04:00Z">
          <w:pPr>
            <w:pStyle w:val="atext"/>
          </w:pPr>
        </w:pPrChange>
      </w:pPr>
      <w:del w:id="32" w:author="佳恒 窦" w:date="2019-10-31T10:03:00Z">
        <w:r w:rsidDel="002D065A">
          <w:rPr>
            <w:rFonts w:hint="eastAsia"/>
          </w:rPr>
          <w:tab/>
          <w:delText>set the properties according to the environment.</w:delText>
        </w:r>
        <w:r w:rsidDel="002D065A">
          <w:rPr>
            <w:rFonts w:hint="eastAsia"/>
          </w:rPr>
          <w:delText>（即配置数据连接信息）</w:delText>
        </w:r>
      </w:del>
    </w:p>
    <w:p w:rsidR="006B42F3" w:rsidDel="002D065A" w:rsidRDefault="00987970" w:rsidP="002D065A">
      <w:pPr>
        <w:pStyle w:val="atext"/>
        <w:numPr>
          <w:ilvl w:val="0"/>
          <w:numId w:val="34"/>
        </w:numPr>
        <w:rPr>
          <w:del w:id="33" w:author="佳恒 窦" w:date="2019-10-31T10:03:00Z"/>
        </w:rPr>
        <w:pPrChange w:id="34" w:author="佳恒 窦" w:date="2019-10-31T10:04:00Z">
          <w:pPr>
            <w:pStyle w:val="atext"/>
          </w:pPr>
        </w:pPrChange>
      </w:pPr>
      <w:del w:id="35" w:author="佳恒 窦" w:date="2019-10-31T10:03:00Z">
        <w:r w:rsidDel="002D065A">
          <w:rPr>
            <w:rFonts w:hint="eastAsia"/>
          </w:rPr>
          <w:delText>3</w:delText>
        </w:r>
        <w:r w:rsidDel="002D065A">
          <w:rPr>
            <w:rFonts w:hint="eastAsia"/>
          </w:rPr>
          <w:delText>：程序运行入口</w:delText>
        </w:r>
        <w:r w:rsidDel="002D065A">
          <w:rPr>
            <w:rFonts w:hint="eastAsia"/>
          </w:rPr>
          <w:delText>src.application.qav2.Ask.java</w:delText>
        </w:r>
      </w:del>
    </w:p>
    <w:p w:rsidR="006B42F3" w:rsidDel="002D065A" w:rsidRDefault="006B42F3" w:rsidP="002D065A">
      <w:pPr>
        <w:pStyle w:val="atext"/>
        <w:numPr>
          <w:ilvl w:val="0"/>
          <w:numId w:val="34"/>
        </w:numPr>
        <w:rPr>
          <w:del w:id="36" w:author="佳恒 窦" w:date="2019-10-31T10:03:00Z"/>
        </w:rPr>
        <w:pPrChange w:id="37" w:author="佳恒 窦" w:date="2019-10-31T10:04:00Z">
          <w:pPr>
            <w:pStyle w:val="atext"/>
          </w:pPr>
        </w:pPrChange>
      </w:pPr>
    </w:p>
    <w:p w:rsidR="006B42F3" w:rsidDel="002D065A" w:rsidRDefault="00987970" w:rsidP="002D065A">
      <w:pPr>
        <w:pStyle w:val="atext"/>
        <w:numPr>
          <w:ilvl w:val="0"/>
          <w:numId w:val="34"/>
        </w:numPr>
        <w:rPr>
          <w:del w:id="38" w:author="佳恒 窦" w:date="2019-10-31T10:03:00Z"/>
        </w:rPr>
        <w:pPrChange w:id="39" w:author="佳恒 窦" w:date="2019-10-31T10:04:00Z">
          <w:pPr>
            <w:pStyle w:val="atext"/>
          </w:pPr>
        </w:pPrChange>
      </w:pPr>
      <w:del w:id="40" w:author="佳恒 窦" w:date="2019-10-31T10:03:00Z">
        <w:r w:rsidDel="002D065A">
          <w:rPr>
            <w:rFonts w:hint="eastAsia"/>
          </w:rPr>
          <w:delText>Web</w:delText>
        </w:r>
        <w:r w:rsidDel="002D065A">
          <w:rPr>
            <w:rFonts w:hint="eastAsia"/>
          </w:rPr>
          <w:delText>端（在本机上运行）：</w:delText>
        </w:r>
      </w:del>
    </w:p>
    <w:p w:rsidR="006B42F3" w:rsidDel="002D065A" w:rsidRDefault="00987970" w:rsidP="002D065A">
      <w:pPr>
        <w:pStyle w:val="atext"/>
        <w:numPr>
          <w:ilvl w:val="0"/>
          <w:numId w:val="34"/>
        </w:numPr>
        <w:rPr>
          <w:del w:id="41" w:author="佳恒 窦" w:date="2019-10-31T10:03:00Z"/>
        </w:rPr>
        <w:pPrChange w:id="42" w:author="佳恒 窦" w:date="2019-10-31T10:04:00Z">
          <w:pPr>
            <w:pStyle w:val="atext"/>
            <w:numPr>
              <w:numId w:val="6"/>
            </w:numPr>
          </w:pPr>
        </w:pPrChange>
      </w:pPr>
      <w:del w:id="43" w:author="佳恒 窦" w:date="2019-10-31T10:03:00Z">
        <w:r w:rsidDel="002D065A">
          <w:rPr>
            <w:rFonts w:hint="eastAsia"/>
          </w:rPr>
          <w:delText>安装</w:delText>
        </w:r>
        <w:bookmarkStart w:id="44" w:name="OLE_LINK12"/>
        <w:r w:rsidDel="002D065A">
          <w:rPr>
            <w:rFonts w:hint="eastAsia"/>
          </w:rPr>
          <w:delText>nodejs</w:delText>
        </w:r>
        <w:bookmarkEnd w:id="44"/>
        <w:r w:rsidDel="002D065A">
          <w:rPr>
            <w:rFonts w:hint="eastAsia"/>
          </w:rPr>
          <w:delText>。下载</w:delText>
        </w:r>
        <w:r w:rsidDel="002D065A">
          <w:rPr>
            <w:rFonts w:hint="eastAsia"/>
          </w:rPr>
          <w:delText>nodejs</w:delText>
        </w:r>
        <w:r w:rsidDel="002D065A">
          <w:rPr>
            <w:rFonts w:hint="eastAsia"/>
          </w:rPr>
          <w:delText>的安装包</w:delText>
        </w:r>
        <w:r w:rsidDel="002D065A">
          <w:rPr>
            <w:rFonts w:hint="eastAsia"/>
          </w:rPr>
          <w:delText xml:space="preserve"> node-v0.12.6-x86.msi</w:delText>
        </w:r>
        <w:r w:rsidDel="002D065A">
          <w:rPr>
            <w:rFonts w:hint="eastAsia"/>
          </w:rPr>
          <w:delText>，具体安装步骤参考网页：</w:delText>
        </w:r>
        <w:bookmarkStart w:id="45" w:name="OLE_LINK13"/>
        <w:bookmarkStart w:id="46" w:name="OLE_LINK14"/>
        <w:r w:rsidR="007D127E" w:rsidDel="002D065A">
          <w:fldChar w:fldCharType="begin"/>
        </w:r>
        <w:r w:rsidR="007D127E" w:rsidDel="002D065A">
          <w:delInstrText xml:space="preserve"> HYPERLINK "http://www.runoob.com/nodejs/nodejs-install-setup.html" </w:delInstrText>
        </w:r>
        <w:r w:rsidR="007D127E" w:rsidDel="002D065A">
          <w:fldChar w:fldCharType="separate"/>
        </w:r>
        <w:r w:rsidDel="002D065A">
          <w:rPr>
            <w:rStyle w:val="ae"/>
            <w:rFonts w:hint="eastAsia"/>
          </w:rPr>
          <w:delText>http://www.runoob.com/nodejs/nodejs-install-setup.html</w:delText>
        </w:r>
        <w:r w:rsidR="007D127E" w:rsidDel="002D065A">
          <w:rPr>
            <w:rStyle w:val="ae"/>
          </w:rPr>
          <w:fldChar w:fldCharType="end"/>
        </w:r>
        <w:bookmarkEnd w:id="45"/>
        <w:bookmarkEnd w:id="46"/>
      </w:del>
    </w:p>
    <w:p w:rsidR="006B42F3" w:rsidDel="002D065A" w:rsidRDefault="00987970" w:rsidP="002D065A">
      <w:pPr>
        <w:pStyle w:val="atext"/>
        <w:numPr>
          <w:ilvl w:val="0"/>
          <w:numId w:val="34"/>
        </w:numPr>
        <w:rPr>
          <w:del w:id="47" w:author="佳恒 窦" w:date="2019-10-31T10:03:00Z"/>
        </w:rPr>
        <w:pPrChange w:id="48" w:author="佳恒 窦" w:date="2019-10-31T10:04:00Z">
          <w:pPr>
            <w:pStyle w:val="atext"/>
            <w:numPr>
              <w:numId w:val="6"/>
            </w:numPr>
          </w:pPr>
        </w:pPrChange>
      </w:pPr>
      <w:del w:id="49" w:author="佳恒 窦" w:date="2019-10-31T10:03:00Z">
        <w:r w:rsidDel="002D065A">
          <w:rPr>
            <w:rFonts w:hint="eastAsia"/>
          </w:rPr>
          <w:delText>启动</w:delText>
        </w:r>
        <w:r w:rsidDel="002D065A">
          <w:rPr>
            <w:rFonts w:hint="eastAsia"/>
          </w:rPr>
          <w:delText>web</w:delText>
        </w:r>
      </w:del>
    </w:p>
    <w:p w:rsidR="006B42F3" w:rsidDel="002D065A" w:rsidRDefault="00987970" w:rsidP="002D065A">
      <w:pPr>
        <w:pStyle w:val="atext"/>
        <w:numPr>
          <w:ilvl w:val="0"/>
          <w:numId w:val="34"/>
        </w:numPr>
        <w:rPr>
          <w:del w:id="50" w:author="佳恒 窦" w:date="2019-10-31T10:03:00Z"/>
        </w:rPr>
        <w:pPrChange w:id="51" w:author="佳恒 窦" w:date="2019-10-31T10:04:00Z">
          <w:pPr>
            <w:pStyle w:val="atext"/>
            <w:ind w:firstLine="420"/>
          </w:pPr>
        </w:pPrChange>
      </w:pPr>
      <w:del w:id="52" w:author="佳恒 窦" w:date="2019-10-31T10:03:00Z">
        <w:r w:rsidDel="002D065A">
          <w:rPr>
            <w:rFonts w:hint="eastAsia"/>
          </w:rPr>
          <w:delText>运行</w:delText>
        </w:r>
        <w:r w:rsidDel="002D065A">
          <w:rPr>
            <w:rFonts w:hint="eastAsia"/>
          </w:rPr>
          <w:delText>cmd -&gt;cd d:\CCCDL\workspace\healthqa\web  -&gt; npm start</w:delText>
        </w:r>
      </w:del>
    </w:p>
    <w:p w:rsidR="006B42F3" w:rsidDel="002D065A" w:rsidRDefault="00987970" w:rsidP="002D065A">
      <w:pPr>
        <w:pStyle w:val="atext"/>
        <w:numPr>
          <w:ilvl w:val="0"/>
          <w:numId w:val="34"/>
        </w:numPr>
        <w:rPr>
          <w:del w:id="53" w:author="佳恒 窦" w:date="2019-10-31T10:03:00Z"/>
        </w:rPr>
        <w:pPrChange w:id="54" w:author="佳恒 窦" w:date="2019-10-31T10:04:00Z">
          <w:pPr>
            <w:pStyle w:val="atext"/>
            <w:numPr>
              <w:numId w:val="6"/>
            </w:numPr>
          </w:pPr>
        </w:pPrChange>
      </w:pPr>
      <w:del w:id="55" w:author="佳恒 窦" w:date="2019-10-31T10:03:00Z">
        <w:r w:rsidDel="002D065A">
          <w:rPr>
            <w:rFonts w:hint="eastAsia"/>
          </w:rPr>
          <w:delText>在浏览器访问</w:delText>
        </w:r>
        <w:r w:rsidDel="002D065A">
          <w:rPr>
            <w:rFonts w:hint="eastAsia"/>
          </w:rPr>
          <w:delText xml:space="preserve"> </w:delText>
        </w:r>
        <w:bookmarkStart w:id="56" w:name="OLE_LINK15"/>
        <w:r w:rsidDel="002D065A">
          <w:rPr>
            <w:rFonts w:hint="eastAsia"/>
          </w:rPr>
          <w:delText>http://localhost:3000</w:delText>
        </w:r>
        <w:bookmarkEnd w:id="56"/>
        <w:r w:rsidDel="002D065A">
          <w:rPr>
            <w:rFonts w:hint="eastAsia"/>
          </w:rPr>
          <w:delText>，显示健康问答系统</w:delText>
        </w:r>
      </w:del>
    </w:p>
    <w:p w:rsidR="006B42F3" w:rsidDel="002D065A" w:rsidRDefault="006B42F3" w:rsidP="002D065A">
      <w:pPr>
        <w:pStyle w:val="atext"/>
        <w:numPr>
          <w:ilvl w:val="0"/>
          <w:numId w:val="34"/>
        </w:numPr>
        <w:rPr>
          <w:del w:id="57" w:author="佳恒 窦" w:date="2019-10-31T10:03:00Z"/>
        </w:rPr>
        <w:pPrChange w:id="58" w:author="佳恒 窦" w:date="2019-10-31T10:04:00Z">
          <w:pPr>
            <w:pStyle w:val="atext"/>
          </w:pPr>
        </w:pPrChange>
      </w:pPr>
    </w:p>
    <w:p w:rsidR="00736ED7" w:rsidDel="002D065A" w:rsidRDefault="007276C7" w:rsidP="002D065A">
      <w:pPr>
        <w:pStyle w:val="atext"/>
        <w:numPr>
          <w:ilvl w:val="0"/>
          <w:numId w:val="34"/>
        </w:numPr>
        <w:rPr>
          <w:del w:id="59" w:author="佳恒 窦" w:date="2019-10-31T10:03:00Z"/>
        </w:rPr>
        <w:pPrChange w:id="60" w:author="佳恒 窦" w:date="2019-10-31T10:04:00Z">
          <w:pPr>
            <w:pStyle w:val="atext"/>
            <w:numPr>
              <w:numId w:val="33"/>
            </w:numPr>
            <w:ind w:left="420" w:hanging="420"/>
          </w:pPr>
        </w:pPrChange>
      </w:pPr>
      <w:del w:id="61" w:author="佳恒 窦" w:date="2019-10-31T10:03:00Z">
        <w:r w:rsidRPr="00DC6268" w:rsidDel="002D065A">
          <w:rPr>
            <w:b/>
          </w:rPr>
          <w:delText>S</w:delText>
        </w:r>
        <w:r w:rsidRPr="00DC6268" w:rsidDel="002D065A">
          <w:rPr>
            <w:rFonts w:hint="eastAsia"/>
            <w:b/>
          </w:rPr>
          <w:delText>ublime text 2</w:delText>
        </w:r>
        <w:r w:rsidDel="002D065A">
          <w:rPr>
            <w:rFonts w:hint="eastAsia"/>
          </w:rPr>
          <w:delText>，代码编辑器，</w:delText>
        </w:r>
        <w:r w:rsidR="00EF7A84" w:rsidRPr="00EF7A84" w:rsidDel="002D065A">
          <w:rPr>
            <w:rFonts w:hint="eastAsia"/>
          </w:rPr>
          <w:delText>是一款具有代码高亮、语法提示、自动完成且反应快速的编辑器软件</w:delText>
        </w:r>
        <w:r w:rsidR="00EF7A84" w:rsidDel="002D065A">
          <w:rPr>
            <w:rFonts w:hint="eastAsia"/>
          </w:rPr>
          <w:delText>。</w:delText>
        </w:r>
      </w:del>
    </w:p>
    <w:p w:rsidR="007276C7" w:rsidDel="002D065A" w:rsidRDefault="00736ED7" w:rsidP="002D065A">
      <w:pPr>
        <w:pStyle w:val="atext"/>
        <w:numPr>
          <w:ilvl w:val="0"/>
          <w:numId w:val="34"/>
        </w:numPr>
        <w:rPr>
          <w:del w:id="62" w:author="佳恒 窦" w:date="2019-10-31T10:03:00Z"/>
        </w:rPr>
        <w:pPrChange w:id="63" w:author="佳恒 窦" w:date="2019-10-31T10:04:00Z">
          <w:pPr>
            <w:pStyle w:val="atext"/>
            <w:ind w:left="420"/>
          </w:pPr>
        </w:pPrChange>
      </w:pPr>
      <w:del w:id="64" w:author="佳恒 窦" w:date="2019-10-31T10:03:00Z">
        <w:r w:rsidDel="002D065A">
          <w:rPr>
            <w:rFonts w:hint="eastAsia"/>
          </w:rPr>
          <w:delText>安装软件附加在文件</w:delText>
        </w:r>
        <w:r w:rsidDel="002D065A">
          <w:rPr>
            <w:rFonts w:hint="eastAsia"/>
          </w:rPr>
          <w:delText>QA</w:delText>
        </w:r>
        <w:r w:rsidDel="002D065A">
          <w:rPr>
            <w:rFonts w:hint="eastAsia"/>
          </w:rPr>
          <w:delText>相关文档中，也可以自己下载最新版本</w:delText>
        </w:r>
      </w:del>
    </w:p>
    <w:p w:rsidR="00190F48" w:rsidDel="002D065A" w:rsidRDefault="00190F48" w:rsidP="002D065A">
      <w:pPr>
        <w:pStyle w:val="atext"/>
        <w:numPr>
          <w:ilvl w:val="0"/>
          <w:numId w:val="34"/>
        </w:numPr>
        <w:rPr>
          <w:del w:id="65" w:author="佳恒 窦" w:date="2019-10-31T10:03:00Z"/>
        </w:rPr>
        <w:pPrChange w:id="66" w:author="佳恒 窦" w:date="2019-10-31T10:04:00Z">
          <w:pPr>
            <w:pStyle w:val="atext"/>
            <w:ind w:left="420"/>
          </w:pPr>
        </w:pPrChange>
      </w:pPr>
      <w:del w:id="67" w:author="佳恒 窦" w:date="2019-10-31T10:03:00Z">
        <w:r w:rsidDel="002D065A">
          <w:rPr>
            <w:rFonts w:hint="eastAsia"/>
          </w:rPr>
          <w:delText>安装步骤详见：</w:delText>
        </w:r>
        <w:r w:rsidR="002D065A" w:rsidDel="002D065A">
          <w:fldChar w:fldCharType="begin"/>
        </w:r>
        <w:r w:rsidR="002D065A" w:rsidDel="002D065A">
          <w:delInstrText xml:space="preserve"> HYPERLINK "http://jingyan.baidu.com/article/335530daae7d6119cb41c3e2.html" </w:delInstrText>
        </w:r>
        <w:r w:rsidR="002D065A" w:rsidDel="002D065A">
          <w:fldChar w:fldCharType="separate"/>
        </w:r>
        <w:r w:rsidRPr="00745196" w:rsidDel="002D065A">
          <w:rPr>
            <w:rStyle w:val="ae"/>
          </w:rPr>
          <w:delText>http://jingyan.baidu.com/article/335530daae7d6119cb41c3e2.html</w:delText>
        </w:r>
        <w:r w:rsidR="002D065A" w:rsidDel="002D065A">
          <w:rPr>
            <w:rStyle w:val="ae"/>
          </w:rPr>
          <w:fldChar w:fldCharType="end"/>
        </w:r>
      </w:del>
    </w:p>
    <w:p w:rsidR="00190F48" w:rsidDel="002D065A" w:rsidRDefault="00190F48" w:rsidP="002D065A">
      <w:pPr>
        <w:pStyle w:val="atext"/>
        <w:numPr>
          <w:ilvl w:val="0"/>
          <w:numId w:val="34"/>
        </w:numPr>
        <w:rPr>
          <w:del w:id="68" w:author="佳恒 窦" w:date="2019-10-31T10:03:00Z"/>
        </w:rPr>
        <w:pPrChange w:id="69" w:author="佳恒 窦" w:date="2019-10-31T10:04:00Z">
          <w:pPr>
            <w:pStyle w:val="atext"/>
            <w:ind w:left="420"/>
          </w:pPr>
        </w:pPrChange>
      </w:pPr>
    </w:p>
    <w:p w:rsidR="006B42F3" w:rsidRDefault="00987970" w:rsidP="002D065A">
      <w:pPr>
        <w:pStyle w:val="1"/>
        <w:numPr>
          <w:ilvl w:val="0"/>
          <w:numId w:val="34"/>
        </w:numPr>
        <w:tabs>
          <w:tab w:val="clear" w:pos="432"/>
          <w:tab w:val="left" w:pos="425"/>
        </w:tabs>
        <w:spacing w:before="187" w:after="187"/>
        <w:pPrChange w:id="70" w:author="佳恒 窦" w:date="2019-10-31T10:04:00Z">
          <w:pPr>
            <w:pStyle w:val="1"/>
            <w:numPr>
              <w:numId w:val="7"/>
            </w:numPr>
            <w:tabs>
              <w:tab w:val="clear" w:pos="432"/>
              <w:tab w:val="left" w:pos="425"/>
            </w:tabs>
            <w:spacing w:before="187" w:after="187"/>
            <w:ind w:left="425" w:hanging="425"/>
          </w:pPr>
        </w:pPrChange>
      </w:pPr>
      <w:bookmarkStart w:id="71" w:name="OLE_LINK1"/>
      <w:r>
        <w:rPr>
          <w:rFonts w:hint="eastAsia"/>
        </w:rPr>
        <w:t>代码结构（按照目录）</w:t>
      </w:r>
    </w:p>
    <w:bookmarkEnd w:id="71"/>
    <w:p w:rsidR="006B42F3" w:rsidRDefault="00987970" w:rsidP="002D065A">
      <w:pPr>
        <w:pStyle w:val="2"/>
        <w:numPr>
          <w:ilvl w:val="1"/>
          <w:numId w:val="34"/>
        </w:numPr>
        <w:tabs>
          <w:tab w:val="clear" w:pos="432"/>
          <w:tab w:val="clear" w:pos="576"/>
          <w:tab w:val="left" w:pos="425"/>
          <w:tab w:val="left" w:pos="850"/>
        </w:tabs>
        <w:spacing w:before="187" w:after="187"/>
        <w:pPrChange w:id="72" w:author="佳恒 窦" w:date="2019-10-31T10:04:00Z">
          <w:pPr>
            <w:pStyle w:val="2"/>
            <w:numPr>
              <w:ilvl w:val="1"/>
              <w:numId w:val="8"/>
            </w:numPr>
            <w:tabs>
              <w:tab w:val="clear" w:pos="576"/>
              <w:tab w:val="left" w:pos="850"/>
            </w:tabs>
            <w:spacing w:before="187" w:after="187"/>
            <w:ind w:left="850" w:hanging="453"/>
          </w:pPr>
        </w:pPrChange>
      </w:pPr>
      <w:r>
        <w:rPr>
          <w:rFonts w:hint="eastAsia"/>
        </w:rPr>
        <w:t>后端目录</w:t>
      </w:r>
    </w:p>
    <w:p w:rsidR="006B42F3" w:rsidRDefault="00987970">
      <w:pPr>
        <w:pStyle w:val="atext"/>
        <w:numPr>
          <w:ilvl w:val="0"/>
          <w:numId w:val="9"/>
        </w:numPr>
        <w:ind w:firstLineChars="200"/>
        <w:rPr>
          <w:bCs/>
        </w:rPr>
      </w:pPr>
      <w:r>
        <w:rPr>
          <w:rFonts w:hint="eastAsia"/>
        </w:rPr>
        <w:t>首先看一下</w:t>
      </w:r>
      <w:r>
        <w:rPr>
          <w:rFonts w:hint="eastAsia"/>
        </w:rPr>
        <w:t>application.qav2</w:t>
      </w:r>
      <w:r>
        <w:rPr>
          <w:rFonts w:hint="eastAsia"/>
        </w:rPr>
        <w:t>下的目录结构：</w:t>
      </w:r>
    </w:p>
    <w:p w:rsidR="006B42F3" w:rsidRDefault="00987970">
      <w:pPr>
        <w:pStyle w:val="atext"/>
      </w:pPr>
      <w:r>
        <w:rPr>
          <w:noProof/>
        </w:rPr>
        <w:drawing>
          <wp:inline distT="0" distB="0" distL="114300" distR="114300">
            <wp:extent cx="1905000" cy="2362200"/>
            <wp:effectExtent l="0" t="0" r="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73" w:name="_GoBack"/>
    </w:p>
    <w:p w:rsidR="006B42F3" w:rsidRDefault="00987970">
      <w:pPr>
        <w:pStyle w:val="atext"/>
        <w:rPr>
          <w:bCs/>
        </w:rPr>
      </w:pPr>
      <w:r>
        <w:rPr>
          <w:rFonts w:hint="eastAsia"/>
          <w:bCs/>
        </w:rPr>
        <w:t>1</w:t>
      </w:r>
      <w:r>
        <w:rPr>
          <w:rFonts w:hint="eastAsia"/>
          <w:bCs/>
        </w:rPr>
        <w:t>，</w:t>
      </w:r>
      <w:r>
        <w:rPr>
          <w:rFonts w:hint="eastAsia"/>
          <w:bCs/>
        </w:rPr>
        <w:t>ao</w:t>
      </w:r>
      <w:r>
        <w:rPr>
          <w:rFonts w:hint="eastAsia"/>
          <w:bCs/>
        </w:rPr>
        <w:t>包下写的是一个个类的属性和方法。以</w:t>
      </w:r>
      <w:r>
        <w:rPr>
          <w:rFonts w:hint="eastAsia"/>
          <w:bCs/>
        </w:rPr>
        <w:t>Answer.java</w:t>
      </w:r>
      <w:r>
        <w:rPr>
          <w:rFonts w:hint="eastAsia"/>
          <w:bCs/>
        </w:rPr>
        <w:t>为例，类</w:t>
      </w:r>
      <w:r>
        <w:rPr>
          <w:rFonts w:hint="eastAsia"/>
          <w:bCs/>
        </w:rPr>
        <w:t>Answer</w:t>
      </w:r>
      <w:r>
        <w:rPr>
          <w:rFonts w:hint="eastAsia"/>
          <w:bCs/>
        </w:rPr>
        <w:t>的属性包括</w:t>
      </w:r>
      <w:r>
        <w:rPr>
          <w:rFonts w:hint="eastAsia"/>
          <w:bCs/>
        </w:rPr>
        <w:t>id</w:t>
      </w:r>
      <w:r>
        <w:rPr>
          <w:rFonts w:hint="eastAsia"/>
          <w:bCs/>
        </w:rPr>
        <w:t>（数据库中唯一</w:t>
      </w:r>
      <w:r>
        <w:rPr>
          <w:rFonts w:hint="eastAsia"/>
          <w:bCs/>
        </w:rPr>
        <w:t>ID</w:t>
      </w:r>
      <w:r>
        <w:rPr>
          <w:rFonts w:hint="eastAsia"/>
          <w:bCs/>
        </w:rPr>
        <w:t>）、</w:t>
      </w:r>
      <w:r>
        <w:rPr>
          <w:rFonts w:hint="eastAsia"/>
          <w:bCs/>
        </w:rPr>
        <w:t>question_id</w:t>
      </w:r>
      <w:r>
        <w:rPr>
          <w:rFonts w:hint="eastAsia"/>
          <w:bCs/>
        </w:rPr>
        <w:t>（回复的问题</w:t>
      </w:r>
      <w:r>
        <w:rPr>
          <w:rFonts w:hint="eastAsia"/>
          <w:bCs/>
        </w:rPr>
        <w:t>id</w:t>
      </w:r>
      <w:r>
        <w:rPr>
          <w:rFonts w:hint="eastAsia"/>
          <w:bCs/>
        </w:rPr>
        <w:t>）、</w:t>
      </w:r>
      <w:r>
        <w:rPr>
          <w:rFonts w:hint="eastAsia"/>
          <w:bCs/>
        </w:rPr>
        <w:t>raw_content</w:t>
      </w:r>
      <w:r>
        <w:rPr>
          <w:rFonts w:hint="eastAsia"/>
          <w:bCs/>
        </w:rPr>
        <w:t>（正文）、</w:t>
      </w:r>
      <w:r>
        <w:rPr>
          <w:rFonts w:hint="eastAsia"/>
          <w:bCs/>
        </w:rPr>
        <w:t>piece_number</w:t>
      </w:r>
      <w:r>
        <w:rPr>
          <w:rFonts w:hint="eastAsia"/>
          <w:bCs/>
        </w:rPr>
        <w:t>（片段数）、</w:t>
      </w:r>
      <w:r>
        <w:rPr>
          <w:rFonts w:hint="eastAsia"/>
          <w:bCs/>
        </w:rPr>
        <w:t>entity_content</w:t>
      </w:r>
      <w:r>
        <w:rPr>
          <w:rFonts w:hint="eastAsia"/>
          <w:bCs/>
        </w:rPr>
        <w:t>（标注好实体的正文）、</w:t>
      </w:r>
      <w:r>
        <w:rPr>
          <w:rFonts w:hint="eastAsia"/>
          <w:bCs/>
        </w:rPr>
        <w:t>seg_content</w:t>
      </w:r>
      <w:r>
        <w:rPr>
          <w:rFonts w:hint="eastAsia"/>
          <w:bCs/>
        </w:rPr>
        <w:t>（分词之后的正文）、</w:t>
      </w:r>
      <w:r>
        <w:rPr>
          <w:rFonts w:hint="eastAsia"/>
          <w:bCs/>
        </w:rPr>
        <w:t>question</w:t>
      </w:r>
      <w:r>
        <w:rPr>
          <w:rFonts w:hint="eastAsia"/>
          <w:bCs/>
        </w:rPr>
        <w:t>（问题）、</w:t>
      </w:r>
      <w:r>
        <w:rPr>
          <w:rFonts w:hint="eastAsia"/>
          <w:bCs/>
        </w:rPr>
        <w:t>kws</w:t>
      </w:r>
      <w:r>
        <w:rPr>
          <w:rFonts w:hint="eastAsia"/>
          <w:bCs/>
        </w:rPr>
        <w:t>（关键词）、</w:t>
      </w:r>
      <w:r>
        <w:rPr>
          <w:rFonts w:hint="eastAsia"/>
          <w:bCs/>
        </w:rPr>
        <w:t>entities</w:t>
      </w:r>
      <w:r>
        <w:rPr>
          <w:rFonts w:hint="eastAsia"/>
          <w:bCs/>
        </w:rPr>
        <w:t>（答案中的实体，也是我添加的用来对答案进行排序）。</w:t>
      </w:r>
    </w:p>
    <w:p w:rsidR="006B42F3" w:rsidRDefault="00987970">
      <w:pPr>
        <w:pStyle w:val="atext"/>
        <w:rPr>
          <w:bCs/>
        </w:rPr>
      </w:pPr>
      <w:r>
        <w:rPr>
          <w:rFonts w:hint="eastAsia"/>
          <w:bCs/>
        </w:rPr>
        <w:t>2</w:t>
      </w:r>
      <w:r>
        <w:rPr>
          <w:rFonts w:hint="eastAsia"/>
          <w:bCs/>
        </w:rPr>
        <w:t>，</w:t>
      </w:r>
      <w:r>
        <w:rPr>
          <w:rFonts w:hint="eastAsia"/>
          <w:bCs/>
        </w:rPr>
        <w:t>dao</w:t>
      </w:r>
      <w:r>
        <w:rPr>
          <w:rFonts w:hint="eastAsia"/>
          <w:bCs/>
        </w:rPr>
        <w:t>包下是与数据库有关的操作。比如</w:t>
      </w:r>
      <w:r>
        <w:rPr>
          <w:rFonts w:hint="eastAsia"/>
          <w:bCs/>
        </w:rPr>
        <w:t>AnswerDAO</w:t>
      </w:r>
      <w:r>
        <w:rPr>
          <w:rFonts w:hint="eastAsia"/>
          <w:bCs/>
        </w:rPr>
        <w:t>对应于</w:t>
      </w:r>
      <w:r>
        <w:rPr>
          <w:rFonts w:hint="eastAsia"/>
          <w:bCs/>
        </w:rPr>
        <w:t>answer</w:t>
      </w:r>
      <w:r>
        <w:rPr>
          <w:rFonts w:hint="eastAsia"/>
          <w:bCs/>
        </w:rPr>
        <w:t>表，</w:t>
      </w:r>
      <w:r>
        <w:rPr>
          <w:rFonts w:hint="eastAsia"/>
          <w:bCs/>
        </w:rPr>
        <w:t>HealthqaDB</w:t>
      </w:r>
      <w:r>
        <w:rPr>
          <w:rFonts w:hint="eastAsia"/>
          <w:bCs/>
        </w:rPr>
        <w:t>是一些</w:t>
      </w:r>
      <w:r>
        <w:rPr>
          <w:rFonts w:hint="eastAsia"/>
          <w:bCs/>
        </w:rPr>
        <w:t>DB</w:t>
      </w:r>
      <w:r>
        <w:rPr>
          <w:rFonts w:hint="eastAsia"/>
          <w:bCs/>
        </w:rPr>
        <w:t>操作，获取问题列表，获取答案列表，获取片段列表等。</w:t>
      </w:r>
    </w:p>
    <w:p w:rsidR="006B42F3" w:rsidRDefault="00987970">
      <w:pPr>
        <w:pStyle w:val="atext"/>
        <w:rPr>
          <w:bCs/>
        </w:rPr>
      </w:pPr>
      <w:r>
        <w:rPr>
          <w:rFonts w:hint="eastAsia"/>
          <w:bCs/>
        </w:rPr>
        <w:t>3</w:t>
      </w:r>
      <w:r>
        <w:rPr>
          <w:rFonts w:hint="eastAsia"/>
          <w:bCs/>
        </w:rPr>
        <w:t>，</w:t>
      </w:r>
      <w:r>
        <w:rPr>
          <w:rFonts w:hint="eastAsia"/>
          <w:bCs/>
        </w:rPr>
        <w:t>process_answer</w:t>
      </w:r>
      <w:r>
        <w:rPr>
          <w:rFonts w:hint="eastAsia"/>
          <w:bCs/>
        </w:rPr>
        <w:t>包，答案处理。</w:t>
      </w:r>
      <w:r>
        <w:rPr>
          <w:rFonts w:hint="eastAsia"/>
          <w:b/>
        </w:rPr>
        <w:t>classifier</w:t>
      </w:r>
      <w:r>
        <w:rPr>
          <w:rFonts w:hint="eastAsia"/>
          <w:bCs/>
        </w:rPr>
        <w:t>是片段分类，使用的方法是</w:t>
      </w:r>
      <w:r>
        <w:rPr>
          <w:rFonts w:hint="eastAsia"/>
          <w:bCs/>
        </w:rPr>
        <w:t>SVM</w:t>
      </w:r>
      <w:r>
        <w:rPr>
          <w:rFonts w:hint="eastAsia"/>
          <w:bCs/>
        </w:rPr>
        <w:t>模型。</w:t>
      </w:r>
      <w:r>
        <w:rPr>
          <w:rFonts w:hint="eastAsia"/>
          <w:bCs/>
        </w:rPr>
        <w:t>entity</w:t>
      </w:r>
      <w:r>
        <w:rPr>
          <w:rFonts w:hint="eastAsia"/>
          <w:bCs/>
        </w:rPr>
        <w:t>是利用</w:t>
      </w:r>
      <w:r>
        <w:rPr>
          <w:rFonts w:hint="eastAsia"/>
          <w:bCs/>
        </w:rPr>
        <w:t>CRF</w:t>
      </w:r>
      <w:r>
        <w:rPr>
          <w:rFonts w:hint="eastAsia"/>
          <w:bCs/>
        </w:rPr>
        <w:t>进行实体抽取。</w:t>
      </w:r>
      <w:r>
        <w:rPr>
          <w:rFonts w:hint="eastAsia"/>
          <w:bCs/>
        </w:rPr>
        <w:t>wzyy_crf</w:t>
      </w:r>
      <w:r>
        <w:rPr>
          <w:rFonts w:hint="eastAsia"/>
          <w:bCs/>
        </w:rPr>
        <w:t>是最小完整语义切分，因为是对段落进行重新标注标点，所以也是一个序列标注的问题，实现的方法也是</w:t>
      </w:r>
      <w:r>
        <w:rPr>
          <w:rFonts w:hint="eastAsia"/>
          <w:bCs/>
        </w:rPr>
        <w:t>CRF</w:t>
      </w:r>
      <w:r>
        <w:rPr>
          <w:rFonts w:hint="eastAsia"/>
          <w:bCs/>
        </w:rPr>
        <w:t>。</w:t>
      </w:r>
    </w:p>
    <w:p w:rsidR="006B42F3" w:rsidRDefault="00987970">
      <w:pPr>
        <w:pStyle w:val="atext"/>
      </w:pPr>
      <w:r>
        <w:rPr>
          <w:noProof/>
        </w:rPr>
        <w:drawing>
          <wp:inline distT="0" distB="0" distL="114300" distR="114300">
            <wp:extent cx="1752600" cy="1009650"/>
            <wp:effectExtent l="0" t="0" r="0" b="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B42F3" w:rsidRDefault="00987970">
      <w:pPr>
        <w:pStyle w:val="atext"/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process_question</w:t>
      </w:r>
      <w:r>
        <w:rPr>
          <w:rFonts w:hint="eastAsia"/>
        </w:rPr>
        <w:t>，问题处理。</w:t>
      </w:r>
      <w:r>
        <w:rPr>
          <w:rFonts w:hint="eastAsia"/>
        </w:rPr>
        <w:t>entity</w:t>
      </w:r>
      <w:r>
        <w:rPr>
          <w:rFonts w:hint="eastAsia"/>
        </w:rPr>
        <w:t>即实体抽取。</w:t>
      </w:r>
      <w:r>
        <w:rPr>
          <w:rFonts w:hint="eastAsia"/>
        </w:rPr>
        <w:t>structual</w:t>
      </w:r>
      <w:r>
        <w:rPr>
          <w:rFonts w:hint="eastAsia"/>
        </w:rPr>
        <w:t>对问题进行结构化表示，使用的方法是正则表达式。</w:t>
      </w:r>
      <w:r>
        <w:rPr>
          <w:rFonts w:hint="eastAsia"/>
        </w:rPr>
        <w:t>Intention</w:t>
      </w:r>
      <w:r>
        <w:rPr>
          <w:rFonts w:hint="eastAsia"/>
        </w:rPr>
        <w:t>问题意图分析，通过疑问词或者疑问句式将问题分为封闭性问题和开放性问题。</w:t>
      </w:r>
    </w:p>
    <w:p w:rsidR="006B42F3" w:rsidRDefault="00987970">
      <w:pPr>
        <w:pStyle w:val="atext"/>
        <w:rPr>
          <w:bCs/>
        </w:rPr>
      </w:pPr>
      <w:r>
        <w:rPr>
          <w:noProof/>
        </w:rPr>
        <w:drawing>
          <wp:inline distT="0" distB="0" distL="114300" distR="114300">
            <wp:extent cx="1704975" cy="800100"/>
            <wp:effectExtent l="0" t="0" r="9525" b="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B42F3" w:rsidRDefault="00987970">
      <w:pPr>
        <w:pStyle w:val="atext"/>
        <w:rPr>
          <w:bCs/>
        </w:rPr>
      </w:pPr>
      <w:r>
        <w:rPr>
          <w:rFonts w:hint="eastAsia"/>
          <w:bCs/>
        </w:rPr>
        <w:t>5</w:t>
      </w:r>
      <w:r>
        <w:rPr>
          <w:rFonts w:hint="eastAsia"/>
          <w:bCs/>
        </w:rPr>
        <w:t>，</w:t>
      </w:r>
      <w:r>
        <w:rPr>
          <w:rFonts w:hint="eastAsia"/>
          <w:bCs/>
        </w:rPr>
        <w:t>process_data</w:t>
      </w:r>
      <w:bookmarkEnd w:id="73"/>
      <w:del w:id="74" w:author="yong" w:date="2016-05-12T19:34:00Z">
        <w:r w:rsidDel="005E4768">
          <w:rPr>
            <w:rFonts w:hint="eastAsia"/>
            <w:bCs/>
          </w:rPr>
          <w:delText>,</w:delText>
        </w:r>
      </w:del>
      <w:ins w:id="75" w:author="yong" w:date="2016-05-12T19:34:00Z">
        <w:r w:rsidR="005E4768">
          <w:rPr>
            <w:rFonts w:hint="eastAsia"/>
            <w:bCs/>
          </w:rPr>
          <w:t>，</w:t>
        </w:r>
      </w:ins>
      <w:r>
        <w:rPr>
          <w:rFonts w:hint="eastAsia"/>
          <w:bCs/>
        </w:rPr>
        <w:t>数据处理。</w:t>
      </w:r>
      <w:r>
        <w:rPr>
          <w:rFonts w:hint="eastAsia"/>
          <w:bCs/>
        </w:rPr>
        <w:t>Preprocess.java</w:t>
      </w:r>
      <w:r>
        <w:rPr>
          <w:rFonts w:hint="eastAsia"/>
          <w:bCs/>
        </w:rPr>
        <w:t>是从</w:t>
      </w:r>
      <w:r>
        <w:rPr>
          <w:rFonts w:hint="eastAsia"/>
          <w:bCs/>
        </w:rPr>
        <w:t>ishc_data</w:t>
      </w:r>
      <w:r>
        <w:rPr>
          <w:rFonts w:hint="eastAsia"/>
          <w:bCs/>
        </w:rPr>
        <w:t>中</w:t>
      </w:r>
      <w:r>
        <w:rPr>
          <w:rFonts w:hint="eastAsia"/>
          <w:bCs/>
        </w:rPr>
        <w:t>post</w:t>
      </w:r>
      <w:r>
        <w:rPr>
          <w:rFonts w:hint="eastAsia"/>
          <w:bCs/>
        </w:rPr>
        <w:t>表和</w:t>
      </w:r>
      <w:r>
        <w:rPr>
          <w:rFonts w:hint="eastAsia"/>
          <w:bCs/>
        </w:rPr>
        <w:t>reply_post</w:t>
      </w:r>
      <w:r>
        <w:rPr>
          <w:rFonts w:hint="eastAsia"/>
          <w:bCs/>
        </w:rPr>
        <w:t>表中获取</w:t>
      </w:r>
      <w:r>
        <w:rPr>
          <w:rFonts w:hint="eastAsia"/>
          <w:bCs/>
        </w:rPr>
        <w:lastRenderedPageBreak/>
        <w:t>数据，然后有</w:t>
      </w:r>
      <w:r>
        <w:rPr>
          <w:rFonts w:hint="eastAsia"/>
          <w:bCs/>
        </w:rPr>
        <w:t>Transform.java</w:t>
      </w:r>
      <w:r>
        <w:rPr>
          <w:rFonts w:hint="eastAsia"/>
          <w:bCs/>
        </w:rPr>
        <w:t>进行处理，形成</w:t>
      </w:r>
      <w:r>
        <w:rPr>
          <w:rFonts w:hint="eastAsia"/>
          <w:bCs/>
        </w:rPr>
        <w:t>healthqa</w:t>
      </w:r>
      <w:r>
        <w:rPr>
          <w:rFonts w:hint="eastAsia"/>
          <w:bCs/>
        </w:rPr>
        <w:t>中的</w:t>
      </w:r>
      <w:r>
        <w:rPr>
          <w:rFonts w:hint="eastAsia"/>
          <w:bCs/>
        </w:rPr>
        <w:t>answer</w:t>
      </w:r>
      <w:r>
        <w:rPr>
          <w:rFonts w:hint="eastAsia"/>
          <w:bCs/>
        </w:rPr>
        <w:t>表，</w:t>
      </w:r>
      <w:r>
        <w:rPr>
          <w:rFonts w:hint="eastAsia"/>
          <w:bCs/>
        </w:rPr>
        <w:t>question</w:t>
      </w:r>
      <w:r>
        <w:rPr>
          <w:rFonts w:hint="eastAsia"/>
          <w:bCs/>
        </w:rPr>
        <w:t>表，</w:t>
      </w:r>
      <w:r>
        <w:rPr>
          <w:rFonts w:hint="eastAsia"/>
          <w:bCs/>
        </w:rPr>
        <w:t>piece</w:t>
      </w:r>
      <w:r>
        <w:rPr>
          <w:rFonts w:hint="eastAsia"/>
          <w:bCs/>
        </w:rPr>
        <w:t>表，还有</w:t>
      </w:r>
      <w:r>
        <w:rPr>
          <w:rFonts w:hint="eastAsia"/>
          <w:bCs/>
        </w:rPr>
        <w:t>entity_map</w:t>
      </w:r>
      <w:r>
        <w:rPr>
          <w:rFonts w:hint="eastAsia"/>
          <w:bCs/>
        </w:rPr>
        <w:t>，它保存在了</w:t>
      </w:r>
      <w:r>
        <w:rPr>
          <w:rFonts w:hint="eastAsia"/>
          <w:bCs/>
        </w:rPr>
        <w:t>sqlite</w:t>
      </w:r>
      <w:r>
        <w:rPr>
          <w:rFonts w:hint="eastAsia"/>
          <w:bCs/>
        </w:rPr>
        <w:t>数据库中。</w:t>
      </w:r>
      <w:r>
        <w:rPr>
          <w:rFonts w:hint="eastAsia"/>
          <w:bCs/>
        </w:rPr>
        <w:t>Indexer</w:t>
      </w:r>
      <w:r>
        <w:rPr>
          <w:rFonts w:hint="eastAsia"/>
          <w:bCs/>
        </w:rPr>
        <w:t>是为</w:t>
      </w:r>
      <w:r>
        <w:rPr>
          <w:rFonts w:hint="eastAsia"/>
          <w:bCs/>
        </w:rPr>
        <w:t>answer</w:t>
      </w:r>
      <w:r>
        <w:rPr>
          <w:rFonts w:hint="eastAsia"/>
          <w:bCs/>
        </w:rPr>
        <w:t>，</w:t>
      </w:r>
      <w:r>
        <w:rPr>
          <w:rFonts w:hint="eastAsia"/>
          <w:bCs/>
        </w:rPr>
        <w:t>question</w:t>
      </w:r>
      <w:r>
        <w:rPr>
          <w:rFonts w:hint="eastAsia"/>
          <w:bCs/>
        </w:rPr>
        <w:t>，</w:t>
      </w:r>
      <w:r>
        <w:rPr>
          <w:rFonts w:hint="eastAsia"/>
          <w:bCs/>
        </w:rPr>
        <w:t>piece</w:t>
      </w:r>
      <w:r>
        <w:rPr>
          <w:rFonts w:hint="eastAsia"/>
          <w:bCs/>
        </w:rPr>
        <w:t>用</w:t>
      </w:r>
      <w:r>
        <w:rPr>
          <w:rFonts w:hint="eastAsia"/>
          <w:bCs/>
        </w:rPr>
        <w:t>lucene</w:t>
      </w:r>
      <w:r>
        <w:rPr>
          <w:rFonts w:hint="eastAsia"/>
          <w:bCs/>
        </w:rPr>
        <w:t>建立索引。</w:t>
      </w:r>
    </w:p>
    <w:p w:rsidR="006B42F3" w:rsidRDefault="00987970">
      <w:pPr>
        <w:pStyle w:val="atext"/>
        <w:rPr>
          <w:bCs/>
        </w:rPr>
      </w:pPr>
      <w:r>
        <w:rPr>
          <w:noProof/>
        </w:rPr>
        <w:drawing>
          <wp:inline distT="0" distB="0" distL="114300" distR="114300">
            <wp:extent cx="1857375" cy="952500"/>
            <wp:effectExtent l="0" t="0" r="9525" b="0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B42F3" w:rsidRDefault="006B42F3">
      <w:pPr>
        <w:pStyle w:val="atext"/>
        <w:rPr>
          <w:bCs/>
        </w:rPr>
      </w:pPr>
    </w:p>
    <w:p w:rsidR="006B42F3" w:rsidRDefault="00987970">
      <w:pPr>
        <w:pStyle w:val="atext"/>
        <w:rPr>
          <w:bCs/>
        </w:rPr>
      </w:pPr>
      <w:r>
        <w:rPr>
          <w:rFonts w:hint="eastAsia"/>
          <w:bCs/>
        </w:rPr>
        <w:t>6</w:t>
      </w:r>
      <w:r>
        <w:rPr>
          <w:rFonts w:hint="eastAsia"/>
          <w:bCs/>
        </w:rPr>
        <w:t>，</w:t>
      </w:r>
      <w:r>
        <w:rPr>
          <w:rFonts w:hint="eastAsia"/>
          <w:bCs/>
        </w:rPr>
        <w:t>retrieval</w:t>
      </w:r>
      <w:r>
        <w:rPr>
          <w:rFonts w:hint="eastAsia"/>
          <w:bCs/>
        </w:rPr>
        <w:t>，文本检索，问题检索和答案检索。</w:t>
      </w:r>
    </w:p>
    <w:p w:rsidR="006B42F3" w:rsidRDefault="00987970">
      <w:pPr>
        <w:pStyle w:val="atext"/>
        <w:rPr>
          <w:bCs/>
        </w:rPr>
      </w:pPr>
      <w:r>
        <w:rPr>
          <w:rFonts w:hint="eastAsia"/>
          <w:bCs/>
        </w:rPr>
        <w:t>7</w:t>
      </w:r>
      <w:r>
        <w:rPr>
          <w:rFonts w:hint="eastAsia"/>
          <w:bCs/>
        </w:rPr>
        <w:t>，</w:t>
      </w:r>
      <w:r>
        <w:rPr>
          <w:rFonts w:hint="eastAsia"/>
          <w:bCs/>
        </w:rPr>
        <w:t>summarization</w:t>
      </w:r>
      <w:r>
        <w:rPr>
          <w:rFonts w:hint="eastAsia"/>
          <w:bCs/>
        </w:rPr>
        <w:t>，摘要。其中，</w:t>
      </w:r>
      <w:r>
        <w:rPr>
          <w:rFonts w:hint="eastAsia"/>
          <w:bCs/>
        </w:rPr>
        <w:t>Summarization.java</w:t>
      </w:r>
      <w:r>
        <w:rPr>
          <w:rFonts w:hint="eastAsia"/>
          <w:bCs/>
        </w:rPr>
        <w:t>写了</w:t>
      </w:r>
      <w:r>
        <w:rPr>
          <w:rFonts w:hint="eastAsia"/>
          <w:bCs/>
        </w:rPr>
        <w:t>findTopAnswers()</w:t>
      </w:r>
      <w:r>
        <w:rPr>
          <w:rFonts w:hint="eastAsia"/>
          <w:bCs/>
        </w:rPr>
        <w:t>和</w:t>
      </w:r>
      <w:r>
        <w:rPr>
          <w:rFonts w:hint="eastAsia"/>
          <w:bCs/>
        </w:rPr>
        <w:t>findTopPieces()</w:t>
      </w:r>
      <w:r>
        <w:rPr>
          <w:rFonts w:hint="eastAsia"/>
          <w:bCs/>
        </w:rPr>
        <w:t>方法，而</w:t>
      </w:r>
      <w:r>
        <w:rPr>
          <w:rFonts w:hint="eastAsia"/>
          <w:bCs/>
        </w:rPr>
        <w:t>util</w:t>
      </w:r>
      <w:r>
        <w:rPr>
          <w:rFonts w:hint="eastAsia"/>
          <w:bCs/>
        </w:rPr>
        <w:t>则是一些工具包，</w:t>
      </w:r>
      <w:r>
        <w:rPr>
          <w:rFonts w:hint="eastAsia"/>
          <w:bCs/>
        </w:rPr>
        <w:t>AnswerTFIDF</w:t>
      </w:r>
      <w:r>
        <w:rPr>
          <w:rFonts w:hint="eastAsia"/>
          <w:bCs/>
        </w:rPr>
        <w:t>用来计算答案的</w:t>
      </w:r>
      <w:r>
        <w:rPr>
          <w:rFonts w:hint="eastAsia"/>
          <w:bCs/>
        </w:rPr>
        <w:t>tfidf</w:t>
      </w:r>
      <w:r>
        <w:rPr>
          <w:rFonts w:hint="eastAsia"/>
          <w:bCs/>
        </w:rPr>
        <w:t>值，</w:t>
      </w:r>
      <w:r>
        <w:rPr>
          <w:rFonts w:hint="eastAsia"/>
          <w:bCs/>
        </w:rPr>
        <w:t>PieceTFIDF</w:t>
      </w:r>
      <w:r>
        <w:rPr>
          <w:rFonts w:hint="eastAsia"/>
          <w:bCs/>
        </w:rPr>
        <w:t>用来计算片段的</w:t>
      </w:r>
      <w:r>
        <w:rPr>
          <w:rFonts w:hint="eastAsia"/>
          <w:bCs/>
        </w:rPr>
        <w:t>tfidf</w:t>
      </w:r>
      <w:r>
        <w:rPr>
          <w:rFonts w:hint="eastAsia"/>
          <w:bCs/>
        </w:rPr>
        <w:t>值，</w:t>
      </w:r>
      <w:r>
        <w:rPr>
          <w:rFonts w:hint="eastAsia"/>
          <w:bCs/>
        </w:rPr>
        <w:t>RankAnswer</w:t>
      </w:r>
      <w:r>
        <w:rPr>
          <w:rFonts w:hint="eastAsia"/>
          <w:bCs/>
        </w:rPr>
        <w:t>和</w:t>
      </w:r>
      <w:r>
        <w:rPr>
          <w:rFonts w:hint="eastAsia"/>
          <w:bCs/>
        </w:rPr>
        <w:t>RankPiece</w:t>
      </w:r>
      <w:r>
        <w:rPr>
          <w:rFonts w:hint="eastAsia"/>
          <w:bCs/>
        </w:rPr>
        <w:t>记录了打分指标。</w:t>
      </w:r>
    </w:p>
    <w:p w:rsidR="006B42F3" w:rsidRDefault="00987970">
      <w:pPr>
        <w:pStyle w:val="atext"/>
        <w:rPr>
          <w:bCs/>
        </w:rPr>
      </w:pPr>
      <w:r>
        <w:rPr>
          <w:noProof/>
        </w:rPr>
        <w:drawing>
          <wp:inline distT="0" distB="0" distL="114300" distR="114300">
            <wp:extent cx="2057400" cy="1552575"/>
            <wp:effectExtent l="0" t="0" r="0" b="9525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B42F3" w:rsidRDefault="00987970">
      <w:pPr>
        <w:pStyle w:val="atext"/>
        <w:numPr>
          <w:ilvl w:val="0"/>
          <w:numId w:val="9"/>
        </w:numPr>
        <w:ind w:firstLineChars="200"/>
        <w:rPr>
          <w:bCs/>
        </w:rPr>
      </w:pPr>
      <w:r>
        <w:rPr>
          <w:rFonts w:hint="eastAsia"/>
          <w:bCs/>
        </w:rPr>
        <w:t>我们来看一下</w:t>
      </w:r>
      <w:r>
        <w:rPr>
          <w:rFonts w:hint="eastAsia"/>
          <w:bCs/>
        </w:rPr>
        <w:t>platform</w:t>
      </w:r>
      <w:r>
        <w:rPr>
          <w:rFonts w:hint="eastAsia"/>
          <w:bCs/>
        </w:rPr>
        <w:t>下的目录结构。</w:t>
      </w:r>
    </w:p>
    <w:p w:rsidR="006B42F3" w:rsidRDefault="00987970" w:rsidP="006C239D">
      <w:pPr>
        <w:pStyle w:val="atext"/>
        <w:ind w:leftChars="200" w:left="420"/>
      </w:pPr>
      <w:r>
        <w:rPr>
          <w:noProof/>
        </w:rPr>
        <w:drawing>
          <wp:inline distT="0" distB="0" distL="114300" distR="114300">
            <wp:extent cx="1781175" cy="1781175"/>
            <wp:effectExtent l="0" t="0" r="9525" b="9525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B42F3" w:rsidRDefault="00987970" w:rsidP="006C239D">
      <w:pPr>
        <w:pStyle w:val="atext"/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annotate</w:t>
      </w:r>
      <w:r>
        <w:rPr>
          <w:rFonts w:hint="eastAsia"/>
        </w:rPr>
        <w:t>标注包，包括按词典标注和按词性标注。</w:t>
      </w:r>
    </w:p>
    <w:p w:rsidR="006B42F3" w:rsidRDefault="00987970" w:rsidP="006C239D">
      <w:pPr>
        <w:pStyle w:val="atext"/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Daemon</w:t>
      </w:r>
      <w:r>
        <w:rPr>
          <w:rFonts w:hint="eastAsia"/>
        </w:rPr>
        <w:t>进程守护基类。</w:t>
      </w:r>
    </w:p>
    <w:p w:rsidR="006B42F3" w:rsidRDefault="00987970" w:rsidP="006C239D">
      <w:pPr>
        <w:pStyle w:val="atext"/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db</w:t>
      </w:r>
      <w:r>
        <w:rPr>
          <w:rFonts w:hint="eastAsia"/>
        </w:rPr>
        <w:t>，有关数据库的操作，其中</w:t>
      </w:r>
      <w:r>
        <w:rPr>
          <w:rFonts w:hint="eastAsia"/>
        </w:rPr>
        <w:t>dao</w:t>
      </w:r>
      <w:r>
        <w:rPr>
          <w:rFonts w:hint="eastAsia"/>
        </w:rPr>
        <w:t>包本系统不用，</w:t>
      </w:r>
      <w:r>
        <w:rPr>
          <w:rFonts w:hint="eastAsia"/>
        </w:rPr>
        <w:t>database</w:t>
      </w:r>
      <w:r>
        <w:rPr>
          <w:rFonts w:hint="eastAsia"/>
        </w:rPr>
        <w:t>是连接数据库的操作。</w:t>
      </w:r>
    </w:p>
    <w:p w:rsidR="006B42F3" w:rsidRDefault="00987970" w:rsidP="006C239D">
      <w:pPr>
        <w:pStyle w:val="atext"/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mltools</w:t>
      </w:r>
      <w:r>
        <w:rPr>
          <w:rFonts w:hint="eastAsia"/>
        </w:rPr>
        <w:t>是一些机器学习工具包。</w:t>
      </w:r>
    </w:p>
    <w:p w:rsidR="006B42F3" w:rsidRDefault="00987970" w:rsidP="006C239D">
      <w:pPr>
        <w:pStyle w:val="atext"/>
        <w:ind w:leftChars="200" w:left="420"/>
      </w:pP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nlp</w:t>
      </w:r>
      <w:r>
        <w:rPr>
          <w:rFonts w:hint="eastAsia"/>
        </w:rPr>
        <w:t>自然语言处理工具（</w:t>
      </w:r>
      <w:r>
        <w:rPr>
          <w:rFonts w:hint="eastAsia"/>
        </w:rPr>
        <w:t>NLPIR</w:t>
      </w:r>
      <w:r>
        <w:rPr>
          <w:rFonts w:hint="eastAsia"/>
        </w:rPr>
        <w:t>）。</w:t>
      </w:r>
    </w:p>
    <w:p w:rsidR="006B42F3" w:rsidRDefault="00987970" w:rsidP="006C239D">
      <w:pPr>
        <w:pStyle w:val="atext"/>
        <w:ind w:leftChars="200" w:left="420"/>
      </w:pP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 xml:space="preserve">GlobalSettings.java </w:t>
      </w:r>
      <w:r>
        <w:rPr>
          <w:rFonts w:hint="eastAsia"/>
        </w:rPr>
        <w:t>全局环境信息，包括获取工程目录，获取操作系统类型等。</w:t>
      </w:r>
    </w:p>
    <w:p w:rsidR="006B42F3" w:rsidRDefault="00987970" w:rsidP="006C239D">
      <w:pPr>
        <w:pStyle w:val="atext"/>
        <w:ind w:leftChars="200" w:left="420"/>
      </w:pP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 xml:space="preserve">Platform.java </w:t>
      </w:r>
      <w:r>
        <w:rPr>
          <w:rFonts w:hint="eastAsia"/>
        </w:rPr>
        <w:t>主要功能进行分词，</w:t>
      </w:r>
      <w:r>
        <w:rPr>
          <w:rFonts w:hint="eastAsia"/>
        </w:rPr>
        <w:t>segment()</w:t>
      </w:r>
      <w:r>
        <w:rPr>
          <w:rFonts w:hint="eastAsia"/>
        </w:rPr>
        <w:t>。</w:t>
      </w:r>
    </w:p>
    <w:p w:rsidR="006B42F3" w:rsidRDefault="00987970">
      <w:pPr>
        <w:pStyle w:val="atext"/>
        <w:numPr>
          <w:ilvl w:val="0"/>
          <w:numId w:val="9"/>
        </w:numPr>
        <w:ind w:firstLineChars="200"/>
        <w:rPr>
          <w:bCs/>
        </w:rPr>
      </w:pPr>
      <w:r>
        <w:rPr>
          <w:rFonts w:hint="eastAsia"/>
          <w:bCs/>
        </w:rPr>
        <w:t>knowledge</w:t>
      </w:r>
      <w:r>
        <w:rPr>
          <w:rFonts w:hint="eastAsia"/>
          <w:bCs/>
        </w:rPr>
        <w:t>包下主要是一些辅助的知识库。</w:t>
      </w:r>
    </w:p>
    <w:p w:rsidR="006B42F3" w:rsidRDefault="00987970" w:rsidP="006C239D">
      <w:pPr>
        <w:pStyle w:val="atext"/>
        <w:ind w:leftChars="200" w:left="420"/>
      </w:pPr>
      <w:r>
        <w:rPr>
          <w:noProof/>
        </w:rPr>
        <w:lastRenderedPageBreak/>
        <w:drawing>
          <wp:inline distT="0" distB="0" distL="114300" distR="114300">
            <wp:extent cx="1790700" cy="1571625"/>
            <wp:effectExtent l="0" t="0" r="0" b="9525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B42F3" w:rsidRDefault="00987970" w:rsidP="006C239D">
      <w:pPr>
        <w:pStyle w:val="atext"/>
        <w:ind w:leftChars="200" w:left="420"/>
      </w:pPr>
      <w:r>
        <w:rPr>
          <w:rFonts w:hint="eastAsia"/>
        </w:rPr>
        <w:t>本系统用到的有：</w:t>
      </w:r>
    </w:p>
    <w:p w:rsidR="006B42F3" w:rsidRDefault="00987970" w:rsidP="006C239D">
      <w:pPr>
        <w:pStyle w:val="atext"/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DictGallary</w:t>
      </w:r>
      <w:r>
        <w:rPr>
          <w:rFonts w:hint="eastAsia"/>
        </w:rPr>
        <w:t>字典仓库，包括药物字典，检查字典，食物字典，治疗字典等等。</w:t>
      </w:r>
    </w:p>
    <w:p w:rsidR="006B42F3" w:rsidRDefault="00987970" w:rsidP="006C239D">
      <w:pPr>
        <w:pStyle w:val="atext"/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DictReadWrite</w:t>
      </w:r>
      <w:r>
        <w:rPr>
          <w:rFonts w:hint="eastAsia"/>
        </w:rPr>
        <w:t>，字典的读入读出。</w:t>
      </w:r>
    </w:p>
    <w:p w:rsidR="006B42F3" w:rsidRDefault="00987970" w:rsidP="006C239D">
      <w:pPr>
        <w:pStyle w:val="atext"/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DictTree</w:t>
      </w:r>
      <w:r>
        <w:rPr>
          <w:rFonts w:hint="eastAsia"/>
        </w:rPr>
        <w:t>，构建字典树，按字典标注时使用，每一种字典都有一颗树。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6B42F3" w:rsidRDefault="00987970" w:rsidP="002D065A">
      <w:pPr>
        <w:pStyle w:val="2"/>
        <w:numPr>
          <w:ilvl w:val="1"/>
          <w:numId w:val="34"/>
        </w:numPr>
        <w:tabs>
          <w:tab w:val="clear" w:pos="432"/>
          <w:tab w:val="clear" w:pos="576"/>
          <w:tab w:val="left" w:pos="425"/>
          <w:tab w:val="left" w:pos="850"/>
        </w:tabs>
        <w:spacing w:before="187" w:after="187"/>
        <w:pPrChange w:id="76" w:author="佳恒 窦" w:date="2019-10-31T10:05:00Z">
          <w:pPr>
            <w:pStyle w:val="2"/>
            <w:numPr>
              <w:ilvl w:val="1"/>
              <w:numId w:val="8"/>
            </w:numPr>
            <w:tabs>
              <w:tab w:val="clear" w:pos="576"/>
              <w:tab w:val="left" w:pos="850"/>
            </w:tabs>
            <w:spacing w:before="187" w:after="187"/>
            <w:ind w:left="850" w:hanging="453"/>
          </w:pPr>
        </w:pPrChange>
      </w:pPr>
      <w:r>
        <w:rPr>
          <w:rFonts w:hint="eastAsia"/>
        </w:rPr>
        <w:t>Web</w:t>
      </w:r>
      <w:r>
        <w:rPr>
          <w:rFonts w:hint="eastAsia"/>
        </w:rPr>
        <w:t>目录</w:t>
      </w:r>
    </w:p>
    <w:p w:rsidR="006B42F3" w:rsidRDefault="0098797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1607820" cy="3870960"/>
            <wp:effectExtent l="0" t="0" r="11430" b="15240"/>
            <wp:wrapTight wrapText="bothSides">
              <wp:wrapPolygon edited="0">
                <wp:start x="0" y="0"/>
                <wp:lineTo x="0" y="21472"/>
                <wp:lineTo x="21242" y="21472"/>
                <wp:lineTo x="21242" y="0"/>
                <wp:lineTo x="0" y="0"/>
              </wp:wrapPolygon>
            </wp:wrapTight>
            <wp:docPr id="3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387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 w:rsidR="006B42F3" w:rsidRDefault="00987970">
      <w:pPr>
        <w:pStyle w:val="atext"/>
        <w:tabs>
          <w:tab w:val="left" w:pos="1455"/>
        </w:tabs>
        <w:ind w:firstLineChars="200" w:firstLine="420"/>
        <w:jc w:val="left"/>
      </w:pPr>
      <w:r>
        <w:rPr>
          <w:rFonts w:hint="eastAsia"/>
        </w:rPr>
        <w:t>app.js</w:t>
      </w:r>
      <w:r>
        <w:rPr>
          <w:rFonts w:hint="eastAsia"/>
        </w:rPr>
        <w:t>：程序启动文件。</w:t>
      </w:r>
    </w:p>
    <w:p w:rsidR="006B42F3" w:rsidRDefault="00987970">
      <w:pPr>
        <w:pStyle w:val="atext"/>
        <w:tabs>
          <w:tab w:val="left" w:pos="1455"/>
        </w:tabs>
        <w:ind w:firstLineChars="200" w:firstLine="420"/>
        <w:jc w:val="left"/>
      </w:pPr>
      <w:r>
        <w:rPr>
          <w:rFonts w:hint="eastAsia"/>
        </w:rPr>
        <w:t xml:space="preserve">bin: </w:t>
      </w:r>
      <w:r>
        <w:rPr>
          <w:rFonts w:hint="eastAsia"/>
        </w:rPr>
        <w:t>真实的执行程序。</w:t>
      </w:r>
    </w:p>
    <w:p w:rsidR="006B42F3" w:rsidRDefault="00987970">
      <w:pPr>
        <w:pStyle w:val="atext"/>
        <w:tabs>
          <w:tab w:val="left" w:pos="1455"/>
        </w:tabs>
        <w:ind w:firstLineChars="200" w:firstLine="420"/>
        <w:jc w:val="left"/>
      </w:pPr>
      <w:r>
        <w:rPr>
          <w:rFonts w:hint="eastAsia"/>
        </w:rPr>
        <w:t>node_modules:</w:t>
      </w:r>
      <w:r>
        <w:rPr>
          <w:rFonts w:hint="eastAsia"/>
        </w:rPr>
        <w:t>存放所有的项目依赖库。</w:t>
      </w:r>
    </w:p>
    <w:p w:rsidR="006B42F3" w:rsidRDefault="00987970">
      <w:pPr>
        <w:pStyle w:val="atext"/>
        <w:tabs>
          <w:tab w:val="left" w:pos="1455"/>
        </w:tabs>
        <w:ind w:firstLineChars="200" w:firstLine="420"/>
        <w:jc w:val="left"/>
      </w:pPr>
      <w:r>
        <w:rPr>
          <w:rFonts w:hint="eastAsia"/>
        </w:rPr>
        <w:t>public</w:t>
      </w:r>
      <w:r>
        <w:rPr>
          <w:rFonts w:hint="eastAsia"/>
        </w:rPr>
        <w:t>：静态文件，包括</w:t>
      </w:r>
      <w:r>
        <w:rPr>
          <w:rFonts w:hint="eastAsia"/>
        </w:rPr>
        <w:t>js</w:t>
      </w:r>
      <w:r>
        <w:rPr>
          <w:rFonts w:hint="eastAsia"/>
        </w:rPr>
        <w:t>脚本，</w:t>
      </w:r>
      <w:r>
        <w:rPr>
          <w:rFonts w:hint="eastAsia"/>
        </w:rPr>
        <w:t>css</w:t>
      </w:r>
      <w:r>
        <w:rPr>
          <w:rFonts w:hint="eastAsia"/>
        </w:rPr>
        <w:t>样式表、</w:t>
      </w:r>
      <w:r>
        <w:rPr>
          <w:rFonts w:hint="eastAsia"/>
        </w:rPr>
        <w:t>image</w:t>
      </w:r>
      <w:r>
        <w:rPr>
          <w:rFonts w:hint="eastAsia"/>
        </w:rPr>
        <w:t>图</w:t>
      </w:r>
    </w:p>
    <w:p w:rsidR="006B42F3" w:rsidRDefault="00987970">
      <w:pPr>
        <w:pStyle w:val="atext"/>
        <w:tabs>
          <w:tab w:val="left" w:pos="1455"/>
        </w:tabs>
        <w:ind w:firstLineChars="200" w:firstLine="420"/>
        <w:jc w:val="left"/>
      </w:pPr>
      <w:r>
        <w:rPr>
          <w:rFonts w:hint="eastAsia"/>
        </w:rPr>
        <w:t>routes:</w:t>
      </w:r>
      <w:r>
        <w:rPr>
          <w:rFonts w:hint="eastAsia"/>
        </w:rPr>
        <w:t>路由文件，指定</w:t>
      </w:r>
      <w:r>
        <w:rPr>
          <w:rFonts w:hint="eastAsia"/>
        </w:rPr>
        <w:t>url</w:t>
      </w:r>
      <w:r>
        <w:rPr>
          <w:rFonts w:hint="eastAsia"/>
        </w:rPr>
        <w:t>由某个函数响应。</w:t>
      </w:r>
    </w:p>
    <w:p w:rsidR="006B42F3" w:rsidRDefault="00987970">
      <w:pPr>
        <w:pStyle w:val="atext"/>
        <w:tabs>
          <w:tab w:val="left" w:pos="1455"/>
        </w:tabs>
        <w:ind w:firstLineChars="200" w:firstLine="420"/>
        <w:jc w:val="left"/>
      </w:pPr>
      <w:r>
        <w:rPr>
          <w:rFonts w:hint="eastAsia"/>
        </w:rPr>
        <w:t>views</w:t>
      </w:r>
      <w:r>
        <w:rPr>
          <w:rFonts w:hint="eastAsia"/>
        </w:rPr>
        <w:t>：页面文件（</w:t>
      </w:r>
      <w:r>
        <w:rPr>
          <w:rFonts w:hint="eastAsia"/>
        </w:rPr>
        <w:t>jade</w:t>
      </w:r>
      <w:r>
        <w:rPr>
          <w:rFonts w:hint="eastAsia"/>
        </w:rPr>
        <w:t>模板）</w:t>
      </w:r>
    </w:p>
    <w:p w:rsidR="006B42F3" w:rsidRDefault="00987970">
      <w:pPr>
        <w:pStyle w:val="atext"/>
        <w:tabs>
          <w:tab w:val="left" w:pos="1455"/>
        </w:tabs>
        <w:ind w:firstLineChars="200" w:firstLine="420"/>
        <w:jc w:val="left"/>
      </w:pPr>
      <w:r>
        <w:rPr>
          <w:rFonts w:hint="eastAsia"/>
        </w:rPr>
        <w:t>package.json:</w:t>
      </w:r>
      <w:r>
        <w:rPr>
          <w:rFonts w:hint="eastAsia"/>
        </w:rPr>
        <w:t>项目依赖配置以及开发者信息。</w:t>
      </w:r>
    </w:p>
    <w:p w:rsidR="006B42F3" w:rsidRDefault="006B42F3">
      <w:pPr>
        <w:pStyle w:val="atext"/>
      </w:pPr>
    </w:p>
    <w:p w:rsidR="006B42F3" w:rsidRDefault="006B42F3">
      <w:pPr>
        <w:pStyle w:val="atext"/>
      </w:pPr>
    </w:p>
    <w:p w:rsidR="006B42F3" w:rsidRDefault="006B42F3">
      <w:pPr>
        <w:pStyle w:val="atext"/>
      </w:pPr>
    </w:p>
    <w:p w:rsidR="006B42F3" w:rsidRDefault="006B42F3">
      <w:pPr>
        <w:pStyle w:val="atext"/>
      </w:pPr>
    </w:p>
    <w:p w:rsidR="006B42F3" w:rsidRDefault="006B42F3">
      <w:pPr>
        <w:pStyle w:val="atext"/>
      </w:pPr>
    </w:p>
    <w:p w:rsidR="006B42F3" w:rsidRDefault="006B42F3">
      <w:pPr>
        <w:pStyle w:val="atext"/>
      </w:pPr>
    </w:p>
    <w:p w:rsidR="006B42F3" w:rsidRDefault="006B42F3">
      <w:pPr>
        <w:pStyle w:val="atext"/>
      </w:pPr>
    </w:p>
    <w:p w:rsidR="006B42F3" w:rsidRDefault="006B42F3">
      <w:pPr>
        <w:pStyle w:val="atext"/>
      </w:pPr>
    </w:p>
    <w:p w:rsidR="006B42F3" w:rsidRDefault="006B42F3">
      <w:pPr>
        <w:pStyle w:val="atext"/>
      </w:pPr>
    </w:p>
    <w:p w:rsidR="006B42F3" w:rsidRDefault="00987970">
      <w:pPr>
        <w:pStyle w:val="atext"/>
      </w:pPr>
      <w:r>
        <w:rPr>
          <w:rFonts w:hint="eastAsia"/>
        </w:rPr>
        <w:t>1</w:t>
      </w:r>
      <w:r>
        <w:rPr>
          <w:rFonts w:hint="eastAsia"/>
        </w:rPr>
        <w:t>，在进行界面优化的过程中，因为设置了答案的三种不同的展示方式，所以我添加了一些内容：</w:t>
      </w:r>
    </w:p>
    <w:p w:rsidR="006B42F3" w:rsidRDefault="00987970">
      <w:pPr>
        <w:pStyle w:val="atext"/>
      </w:pPr>
      <w:r>
        <w:rPr>
          <w:rFonts w:hint="eastAsia"/>
        </w:rPr>
        <w:t>(1)</w:t>
      </w:r>
      <w:r>
        <w:rPr>
          <w:rFonts w:hint="eastAsia"/>
        </w:rPr>
        <w:t>，</w:t>
      </w:r>
      <w:r>
        <w:rPr>
          <w:rFonts w:hint="eastAsia"/>
        </w:rPr>
        <w:t>app.js</w:t>
      </w:r>
      <w:r>
        <w:rPr>
          <w:rFonts w:hint="eastAsia"/>
        </w:rPr>
        <w:t>中，定义路由规则。即添加如下代码</w:t>
      </w:r>
    </w:p>
    <w:p w:rsidR="006B42F3" w:rsidRDefault="00987970">
      <w:pPr>
        <w:pStyle w:val="atext"/>
      </w:pPr>
      <w:r>
        <w:rPr>
          <w:noProof/>
        </w:rPr>
        <w:drawing>
          <wp:inline distT="0" distB="0" distL="114300" distR="114300">
            <wp:extent cx="3685540" cy="504825"/>
            <wp:effectExtent l="0" t="0" r="10160" b="9525"/>
            <wp:docPr id="3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B42F3" w:rsidRDefault="00987970">
      <w:pPr>
        <w:pStyle w:val="atext"/>
      </w:pPr>
      <w:r>
        <w:rPr>
          <w:noProof/>
        </w:rPr>
        <w:lastRenderedPageBreak/>
        <w:drawing>
          <wp:inline distT="0" distB="0" distL="114300" distR="114300">
            <wp:extent cx="2752090" cy="514350"/>
            <wp:effectExtent l="0" t="0" r="10160" b="0"/>
            <wp:docPr id="3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B42F3" w:rsidRDefault="00987970">
      <w:pPr>
        <w:pStyle w:val="atext"/>
      </w:pPr>
      <w:r>
        <w:rPr>
          <w:rFonts w:hint="eastAsia"/>
        </w:rPr>
        <w:t>当用</w:t>
      </w:r>
      <w:r>
        <w:rPr>
          <w:rFonts w:hint="eastAsia"/>
        </w:rPr>
        <w:t>/onlyAnswers</w:t>
      </w:r>
      <w:r>
        <w:rPr>
          <w:rFonts w:hint="eastAsia"/>
        </w:rPr>
        <w:t>访问时，调用</w:t>
      </w:r>
      <w:r>
        <w:rPr>
          <w:rFonts w:hint="eastAsia"/>
        </w:rPr>
        <w:t>routes</w:t>
      </w:r>
      <w:r>
        <w:rPr>
          <w:rFonts w:hint="eastAsia"/>
        </w:rPr>
        <w:t>目录下</w:t>
      </w:r>
      <w:r>
        <w:rPr>
          <w:rFonts w:hint="eastAsia"/>
        </w:rPr>
        <w:t>onlyAnswers.js</w:t>
      </w:r>
      <w:r>
        <w:rPr>
          <w:rFonts w:hint="eastAsia"/>
        </w:rPr>
        <w:t>文件；当用当用</w:t>
      </w:r>
      <w:r>
        <w:rPr>
          <w:rFonts w:hint="eastAsia"/>
        </w:rPr>
        <w:t>/onlyPieces</w:t>
      </w:r>
      <w:r>
        <w:rPr>
          <w:rFonts w:hint="eastAsia"/>
        </w:rPr>
        <w:t>访问时，调用</w:t>
      </w:r>
      <w:r>
        <w:rPr>
          <w:rFonts w:hint="eastAsia"/>
        </w:rPr>
        <w:t>routes</w:t>
      </w:r>
      <w:r>
        <w:rPr>
          <w:rFonts w:hint="eastAsia"/>
        </w:rPr>
        <w:t>目录下</w:t>
      </w:r>
      <w:r>
        <w:rPr>
          <w:rFonts w:hint="eastAsia"/>
        </w:rPr>
        <w:t>onlyPieces.js</w:t>
      </w:r>
      <w:r>
        <w:rPr>
          <w:rFonts w:hint="eastAsia"/>
        </w:rPr>
        <w:t>文件；当用</w:t>
      </w:r>
      <w:r>
        <w:rPr>
          <w:rFonts w:hint="eastAsia"/>
        </w:rPr>
        <w:t>/combinePieces</w:t>
      </w:r>
      <w:r>
        <w:rPr>
          <w:rFonts w:hint="eastAsia"/>
        </w:rPr>
        <w:t>访问时，调用</w:t>
      </w:r>
      <w:r>
        <w:rPr>
          <w:rFonts w:hint="eastAsia"/>
        </w:rPr>
        <w:t>routes</w:t>
      </w:r>
      <w:r>
        <w:rPr>
          <w:rFonts w:hint="eastAsia"/>
        </w:rPr>
        <w:t>目录下</w:t>
      </w:r>
      <w:r>
        <w:rPr>
          <w:rFonts w:hint="eastAsia"/>
        </w:rPr>
        <w:t>combinePieces.js</w:t>
      </w:r>
      <w:r>
        <w:rPr>
          <w:rFonts w:hint="eastAsia"/>
        </w:rPr>
        <w:t>文件。</w:t>
      </w:r>
    </w:p>
    <w:p w:rsidR="006B42F3" w:rsidRDefault="00987970">
      <w:pPr>
        <w:pStyle w:val="atext"/>
      </w:pPr>
      <w:r>
        <w:rPr>
          <w:rFonts w:hint="eastAsia"/>
        </w:rPr>
        <w:t>(2)</w:t>
      </w:r>
      <w:r>
        <w:rPr>
          <w:rFonts w:hint="eastAsia"/>
        </w:rPr>
        <w:t>，在</w:t>
      </w:r>
      <w:r>
        <w:rPr>
          <w:rFonts w:hint="eastAsia"/>
        </w:rPr>
        <w:t>routes</w:t>
      </w:r>
      <w:r>
        <w:rPr>
          <w:rFonts w:hint="eastAsia"/>
        </w:rPr>
        <w:t>下添加</w:t>
      </w:r>
      <w:r>
        <w:rPr>
          <w:rFonts w:hint="eastAsia"/>
        </w:rPr>
        <w:t>onlyAnswers.js</w:t>
      </w:r>
      <w:r>
        <w:rPr>
          <w:rFonts w:hint="eastAsia"/>
        </w:rPr>
        <w:t>，</w:t>
      </w:r>
      <w:r>
        <w:rPr>
          <w:rFonts w:hint="eastAsia"/>
        </w:rPr>
        <w:t>onlyPieces.js</w:t>
      </w:r>
      <w:r>
        <w:rPr>
          <w:rFonts w:hint="eastAsia"/>
        </w:rPr>
        <w:t>，</w:t>
      </w:r>
      <w:r>
        <w:rPr>
          <w:rFonts w:hint="eastAsia"/>
        </w:rPr>
        <w:t>combinePieces.js</w:t>
      </w:r>
      <w:r>
        <w:rPr>
          <w:rFonts w:hint="eastAsia"/>
        </w:rPr>
        <w:t>，并指定当有</w:t>
      </w:r>
      <w:r>
        <w:rPr>
          <w:rFonts w:hint="eastAsia"/>
        </w:rPr>
        <w:t>router.get</w:t>
      </w:r>
      <w:r>
        <w:rPr>
          <w:rFonts w:hint="eastAsia"/>
        </w:rPr>
        <w:t>请求时，响应</w:t>
      </w:r>
      <w:r>
        <w:rPr>
          <w:rFonts w:hint="eastAsia"/>
        </w:rPr>
        <w:t>function</w:t>
      </w:r>
      <w:r>
        <w:rPr>
          <w:rFonts w:hint="eastAsia"/>
        </w:rPr>
        <w:t>进行处理，并将结果渲染到相应的</w:t>
      </w:r>
      <w:r>
        <w:rPr>
          <w:rFonts w:hint="eastAsia"/>
        </w:rPr>
        <w:t>jade</w:t>
      </w:r>
      <w:r>
        <w:rPr>
          <w:rFonts w:hint="eastAsia"/>
        </w:rPr>
        <w:t>模板。</w:t>
      </w:r>
    </w:p>
    <w:p w:rsidR="006B42F3" w:rsidRDefault="00987970">
      <w:pPr>
        <w:pStyle w:val="atext"/>
      </w:pPr>
      <w:r>
        <w:rPr>
          <w:rFonts w:hint="eastAsia"/>
        </w:rPr>
        <w:t>(3)</w:t>
      </w:r>
      <w:r>
        <w:rPr>
          <w:rFonts w:hint="eastAsia"/>
        </w:rPr>
        <w:t>，在</w:t>
      </w:r>
      <w:r>
        <w:rPr>
          <w:rFonts w:hint="eastAsia"/>
        </w:rPr>
        <w:t>views</w:t>
      </w:r>
      <w:r>
        <w:rPr>
          <w:rFonts w:hint="eastAsia"/>
        </w:rPr>
        <w:t>下添加</w:t>
      </w:r>
      <w:r>
        <w:rPr>
          <w:rFonts w:hint="eastAsia"/>
        </w:rPr>
        <w:t>onlyAnswers.jade</w:t>
      </w:r>
      <w:r>
        <w:rPr>
          <w:rFonts w:hint="eastAsia"/>
        </w:rPr>
        <w:t>，</w:t>
      </w:r>
      <w:r>
        <w:rPr>
          <w:rFonts w:hint="eastAsia"/>
        </w:rPr>
        <w:t>onlyPieces.jade</w:t>
      </w:r>
      <w:r>
        <w:rPr>
          <w:rFonts w:hint="eastAsia"/>
        </w:rPr>
        <w:t>，</w:t>
      </w:r>
      <w:r>
        <w:rPr>
          <w:rFonts w:hint="eastAsia"/>
        </w:rPr>
        <w:t>combinePieces.jade</w:t>
      </w:r>
      <w:r>
        <w:rPr>
          <w:rFonts w:hint="eastAsia"/>
        </w:rPr>
        <w:t>，对结果显示进行分别处理。</w:t>
      </w:r>
    </w:p>
    <w:p w:rsidR="006B42F3" w:rsidRDefault="006B42F3">
      <w:pPr>
        <w:pStyle w:val="atext"/>
      </w:pPr>
    </w:p>
    <w:p w:rsidR="006B42F3" w:rsidRDefault="00987970" w:rsidP="002D065A">
      <w:pPr>
        <w:pStyle w:val="atext"/>
        <w:numPr>
          <w:ilvl w:val="0"/>
          <w:numId w:val="34"/>
        </w:numPr>
        <w:pPrChange w:id="77" w:author="佳恒 窦" w:date="2019-10-31T10:05:00Z">
          <w:pPr>
            <w:pStyle w:val="atext"/>
          </w:pPr>
        </w:pPrChange>
      </w:pPr>
      <w:del w:id="78" w:author="佳恒 窦" w:date="2019-10-31T10:05:00Z">
        <w:r w:rsidDel="002D065A">
          <w:rPr>
            <w:rFonts w:hint="eastAsia"/>
          </w:rPr>
          <w:delText>2</w:delText>
        </w:r>
        <w:r w:rsidDel="002D065A">
          <w:rPr>
            <w:rFonts w:hint="eastAsia"/>
          </w:rPr>
          <w:delText xml:space="preserve">, </w:delText>
        </w:r>
      </w:del>
      <w:r>
        <w:rPr>
          <w:rFonts w:hint="eastAsia"/>
        </w:rPr>
        <w:t>样式的更改</w:t>
      </w:r>
    </w:p>
    <w:p w:rsidR="006B42F3" w:rsidRDefault="00987970">
      <w:pPr>
        <w:pStyle w:val="atext"/>
      </w:pPr>
      <w:r>
        <w:rPr>
          <w:rFonts w:hint="eastAsia"/>
        </w:rPr>
        <w:t>public &gt; stylesheets &gt;style.css</w:t>
      </w:r>
      <w:r>
        <w:rPr>
          <w:rFonts w:hint="eastAsia"/>
        </w:rPr>
        <w:t>中记录了一些样式定义，如果有需要可以在这里进行更改。</w:t>
      </w:r>
    </w:p>
    <w:p w:rsidR="006B42F3" w:rsidRDefault="006B42F3">
      <w:pPr>
        <w:pStyle w:val="atext"/>
      </w:pPr>
    </w:p>
    <w:p w:rsidR="006B42F3" w:rsidRDefault="00987970" w:rsidP="002D065A">
      <w:pPr>
        <w:pStyle w:val="atext"/>
        <w:numPr>
          <w:ilvl w:val="0"/>
          <w:numId w:val="35"/>
        </w:numPr>
        <w:pPrChange w:id="79" w:author="佳恒 窦" w:date="2019-10-31T10:05:00Z">
          <w:pPr>
            <w:pStyle w:val="atext"/>
          </w:pPr>
        </w:pPrChange>
      </w:pPr>
      <w:del w:id="80" w:author="佳恒 窦" w:date="2019-10-31T10:05:00Z">
        <w:r w:rsidDel="002D065A">
          <w:rPr>
            <w:rFonts w:hint="eastAsia"/>
          </w:rPr>
          <w:delText>3</w:delText>
        </w:r>
        <w:r w:rsidDel="002D065A">
          <w:rPr>
            <w:rFonts w:hint="eastAsia"/>
          </w:rPr>
          <w:delText>，</w:delText>
        </w:r>
      </w:del>
      <w:r>
        <w:rPr>
          <w:rFonts w:hint="eastAsia"/>
        </w:rPr>
        <w:t xml:space="preserve">public &gt; javascripts &gt; my.js </w:t>
      </w:r>
      <w:r>
        <w:rPr>
          <w:rFonts w:hint="eastAsia"/>
        </w:rPr>
        <w:t>自己写的一些</w:t>
      </w:r>
      <w:r>
        <w:rPr>
          <w:rFonts w:hint="eastAsia"/>
        </w:rPr>
        <w:t>javascript</w:t>
      </w:r>
      <w:r>
        <w:rPr>
          <w:rFonts w:hint="eastAsia"/>
        </w:rPr>
        <w:t>脚本。</w:t>
      </w:r>
      <w:r>
        <w:rPr>
          <w:rFonts w:hint="eastAsia"/>
        </w:rPr>
        <w:t xml:space="preserve">  </w:t>
      </w:r>
    </w:p>
    <w:p w:rsidR="003C1F29" w:rsidRDefault="002D065A" w:rsidP="002D065A">
      <w:pPr>
        <w:pStyle w:val="1"/>
        <w:numPr>
          <w:ilvl w:val="0"/>
          <w:numId w:val="0"/>
        </w:numPr>
        <w:tabs>
          <w:tab w:val="clear" w:pos="432"/>
          <w:tab w:val="left" w:pos="180"/>
        </w:tabs>
        <w:spacing w:before="187" w:after="187"/>
        <w:rPr>
          <w:ins w:id="81" w:author="yong" w:date="2016-05-12T18:11:00Z"/>
        </w:rPr>
        <w:pPrChange w:id="82" w:author="佳恒 窦" w:date="2019-10-31T10:05:00Z">
          <w:pPr>
            <w:pStyle w:val="1"/>
            <w:numPr>
              <w:numId w:val="7"/>
            </w:numPr>
            <w:tabs>
              <w:tab w:val="clear" w:pos="432"/>
              <w:tab w:val="left" w:pos="425"/>
            </w:tabs>
            <w:spacing w:before="187" w:after="187"/>
            <w:ind w:left="425" w:hanging="425"/>
          </w:pPr>
        </w:pPrChange>
      </w:pPr>
      <w:ins w:id="83" w:author="佳恒 窦" w:date="2019-10-31T10:05:00Z">
        <w:r w:rsidRPr="002D065A">
          <w:rPr>
            <w:rFonts w:hint="eastAsia"/>
          </w:rPr>
          <w:t>2</w:t>
        </w:r>
        <w:r w:rsidRPr="002D065A">
          <w:tab/>
          <w:t xml:space="preserve">.  </w:t>
        </w:r>
      </w:ins>
      <w:r w:rsidR="003C1F29">
        <w:rPr>
          <w:rFonts w:hint="eastAsia"/>
        </w:rPr>
        <w:t>数据库设计</w:t>
      </w:r>
    </w:p>
    <w:p w:rsidR="005C6542" w:rsidRPr="0063248C" w:rsidDel="002D065A" w:rsidRDefault="005C6542">
      <w:pPr>
        <w:rPr>
          <w:ins w:id="84" w:author="yong" w:date="2016-05-12T18:11:00Z"/>
          <w:del w:id="85" w:author="佳恒 窦" w:date="2019-10-31T10:04:00Z"/>
        </w:rPr>
        <w:pPrChange w:id="86" w:author="yong" w:date="2016-05-12T18:11:00Z">
          <w:pPr>
            <w:pStyle w:val="af0"/>
            <w:numPr>
              <w:numId w:val="7"/>
            </w:numPr>
            <w:tabs>
              <w:tab w:val="left" w:pos="425"/>
            </w:tabs>
            <w:autoSpaceDE w:val="0"/>
            <w:autoSpaceDN w:val="0"/>
            <w:adjustRightInd w:val="0"/>
            <w:ind w:left="425" w:firstLineChars="0" w:hanging="425"/>
            <w:jc w:val="left"/>
          </w:pPr>
        </w:pPrChange>
      </w:pPr>
      <w:ins w:id="87" w:author="yong" w:date="2016-05-12T18:11:00Z">
        <w:del w:id="88" w:author="佳恒 窦" w:date="2019-10-31T10:04:00Z">
          <w:r w:rsidRPr="002D065A" w:rsidDel="002D065A">
            <w:rPr>
              <w:color w:val="000000"/>
            </w:rPr>
            <w:delText>healthqa_db_url=</w:delText>
          </w:r>
          <w:r w:rsidRPr="0063248C" w:rsidDel="002D065A">
            <w:delText>jdbc:mysql://166.111.134.46:3306/</w:delText>
          </w:r>
          <w:r w:rsidRPr="002D065A" w:rsidDel="002D065A">
            <w:rPr>
              <w:u w:val="single"/>
            </w:rPr>
            <w:delText>healthqa</w:delText>
          </w:r>
        </w:del>
      </w:ins>
    </w:p>
    <w:p w:rsidR="005C6542" w:rsidRPr="005C6542" w:rsidRDefault="005C6542">
      <w:pPr>
        <w:pPrChange w:id="89" w:author="yong" w:date="2016-05-12T18:11:00Z">
          <w:pPr>
            <w:pStyle w:val="1"/>
            <w:numPr>
              <w:numId w:val="7"/>
            </w:numPr>
            <w:tabs>
              <w:tab w:val="clear" w:pos="432"/>
              <w:tab w:val="left" w:pos="425"/>
            </w:tabs>
            <w:spacing w:before="187" w:after="187"/>
            <w:ind w:left="425" w:hanging="425"/>
          </w:pPr>
        </w:pPrChange>
      </w:pPr>
    </w:p>
    <w:p w:rsidR="00842A91" w:rsidRDefault="006A7769" w:rsidP="00453DEF">
      <w:pPr>
        <w:pStyle w:val="af0"/>
        <w:numPr>
          <w:ilvl w:val="0"/>
          <w:numId w:val="26"/>
        </w:numPr>
        <w:ind w:firstLineChars="0"/>
        <w:rPr>
          <w:b/>
        </w:rPr>
      </w:pPr>
      <w:r w:rsidRPr="00453DEF">
        <w:rPr>
          <w:rFonts w:hint="eastAsia"/>
          <w:b/>
        </w:rPr>
        <w:t>question</w:t>
      </w:r>
      <w:r w:rsidRPr="00453DEF">
        <w:rPr>
          <w:rFonts w:hint="eastAsia"/>
          <w:b/>
        </w:rPr>
        <w:t>表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111"/>
      </w:tblGrid>
      <w:tr w:rsidR="00453DEF" w:rsidTr="0048742A">
        <w:tc>
          <w:tcPr>
            <w:tcW w:w="1242" w:type="dxa"/>
          </w:tcPr>
          <w:p w:rsidR="00453DEF" w:rsidRDefault="00453DEF" w:rsidP="0048742A">
            <w:bookmarkStart w:id="90" w:name="_Hlk449513080"/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453DEF" w:rsidRDefault="00453DEF" w:rsidP="0048742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4111" w:type="dxa"/>
          </w:tcPr>
          <w:p w:rsidR="00453DEF" w:rsidRDefault="00453DEF" w:rsidP="0048742A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</w:tr>
      <w:tr w:rsidR="00453DEF" w:rsidTr="0048742A">
        <w:tc>
          <w:tcPr>
            <w:tcW w:w="1242" w:type="dxa"/>
          </w:tcPr>
          <w:p w:rsidR="00453DEF" w:rsidRDefault="00453DEF" w:rsidP="0048742A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453DEF" w:rsidRDefault="000D7376" w:rsidP="0048742A">
            <w:r>
              <w:t>I</w:t>
            </w:r>
            <w:r w:rsidR="00453DEF">
              <w:t>d</w:t>
            </w:r>
          </w:p>
        </w:tc>
        <w:tc>
          <w:tcPr>
            <w:tcW w:w="4111" w:type="dxa"/>
          </w:tcPr>
          <w:p w:rsidR="00453DEF" w:rsidRDefault="00453DEF" w:rsidP="0048742A"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表中问题的</w:t>
            </w:r>
            <w:r>
              <w:rPr>
                <w:rFonts w:hint="eastAsia"/>
              </w:rPr>
              <w:t>id</w:t>
            </w:r>
          </w:p>
        </w:tc>
      </w:tr>
      <w:tr w:rsidR="00453DEF" w:rsidTr="0048742A">
        <w:tc>
          <w:tcPr>
            <w:tcW w:w="1242" w:type="dxa"/>
          </w:tcPr>
          <w:p w:rsidR="00453DEF" w:rsidRDefault="00453DEF" w:rsidP="0048742A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453DEF" w:rsidRDefault="00453DEF" w:rsidP="0048742A">
            <w:r>
              <w:t>anno_content</w:t>
            </w:r>
          </w:p>
        </w:tc>
        <w:tc>
          <w:tcPr>
            <w:tcW w:w="4111" w:type="dxa"/>
          </w:tcPr>
          <w:p w:rsidR="00453DEF" w:rsidRDefault="00453DEF" w:rsidP="0048742A">
            <w:r>
              <w:rPr>
                <w:rFonts w:hint="eastAsia"/>
              </w:rPr>
              <w:t>标注后的问题内容</w:t>
            </w:r>
          </w:p>
        </w:tc>
      </w:tr>
      <w:tr w:rsidR="00453DEF" w:rsidTr="0048742A">
        <w:tc>
          <w:tcPr>
            <w:tcW w:w="1242" w:type="dxa"/>
          </w:tcPr>
          <w:p w:rsidR="00453DEF" w:rsidRDefault="00453DEF" w:rsidP="0048742A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453DEF" w:rsidRDefault="00453DEF" w:rsidP="0048742A">
            <w:r>
              <w:t>title</w:t>
            </w:r>
          </w:p>
        </w:tc>
        <w:tc>
          <w:tcPr>
            <w:tcW w:w="4111" w:type="dxa"/>
          </w:tcPr>
          <w:p w:rsidR="00453DEF" w:rsidRDefault="00453DEF" w:rsidP="0048742A">
            <w:r>
              <w:rPr>
                <w:rFonts w:hint="eastAsia"/>
              </w:rPr>
              <w:t>问题的标题</w:t>
            </w:r>
          </w:p>
        </w:tc>
      </w:tr>
      <w:tr w:rsidR="00453DEF" w:rsidTr="0048742A">
        <w:tc>
          <w:tcPr>
            <w:tcW w:w="1242" w:type="dxa"/>
          </w:tcPr>
          <w:p w:rsidR="00453DEF" w:rsidRDefault="00453DEF" w:rsidP="0048742A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453DEF" w:rsidRDefault="00453DEF" w:rsidP="0048742A">
            <w:r>
              <w:t>content</w:t>
            </w:r>
          </w:p>
        </w:tc>
        <w:tc>
          <w:tcPr>
            <w:tcW w:w="4111" w:type="dxa"/>
          </w:tcPr>
          <w:p w:rsidR="00453DEF" w:rsidRDefault="00453DEF" w:rsidP="0048742A">
            <w:r>
              <w:rPr>
                <w:rFonts w:hint="eastAsia"/>
              </w:rPr>
              <w:t>问题的内容</w:t>
            </w:r>
          </w:p>
        </w:tc>
      </w:tr>
      <w:tr w:rsidR="00453DEF" w:rsidTr="0048742A">
        <w:tc>
          <w:tcPr>
            <w:tcW w:w="1242" w:type="dxa"/>
          </w:tcPr>
          <w:p w:rsidR="00453DEF" w:rsidRDefault="00453DEF" w:rsidP="0048742A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453DEF" w:rsidRDefault="00453DEF" w:rsidP="0048742A">
            <w:r>
              <w:t>structure</w:t>
            </w:r>
          </w:p>
        </w:tc>
        <w:tc>
          <w:tcPr>
            <w:tcW w:w="4111" w:type="dxa"/>
          </w:tcPr>
          <w:p w:rsidR="00453DEF" w:rsidRDefault="008F2CE3" w:rsidP="0048742A">
            <w:r>
              <w:rPr>
                <w:rFonts w:hint="eastAsia"/>
                <w:color w:val="000000"/>
                <w:sz w:val="22"/>
                <w:szCs w:val="22"/>
              </w:rPr>
              <w:t>问题的结构化表示文本（</w:t>
            </w:r>
            <w:r>
              <w:rPr>
                <w:rFonts w:ascii="NimbusRomNo9L-Regu" w:hAnsi="NimbusRomNo9L-Regu"/>
                <w:color w:val="000000"/>
                <w:sz w:val="22"/>
                <w:szCs w:val="22"/>
              </w:rPr>
              <w:t>JSON</w:t>
            </w:r>
            <w:r>
              <w:rPr>
                <w:rFonts w:hint="eastAsia"/>
                <w:color w:val="000000"/>
                <w:sz w:val="22"/>
                <w:szCs w:val="22"/>
              </w:rPr>
              <w:t>格式）</w:t>
            </w:r>
          </w:p>
        </w:tc>
      </w:tr>
      <w:tr w:rsidR="00453DEF" w:rsidTr="0048742A">
        <w:tc>
          <w:tcPr>
            <w:tcW w:w="1242" w:type="dxa"/>
          </w:tcPr>
          <w:p w:rsidR="00453DEF" w:rsidRDefault="00453DEF" w:rsidP="0048742A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:rsidR="00453DEF" w:rsidRDefault="00453DEF" w:rsidP="0048742A">
            <w:r>
              <w:rPr>
                <w:rFonts w:hint="eastAsia"/>
              </w:rPr>
              <w:t>interrogative</w:t>
            </w:r>
          </w:p>
        </w:tc>
        <w:tc>
          <w:tcPr>
            <w:tcW w:w="4111" w:type="dxa"/>
          </w:tcPr>
          <w:p w:rsidR="00453DEF" w:rsidRDefault="00453DEF" w:rsidP="0048742A">
            <w:r>
              <w:rPr>
                <w:rFonts w:hint="eastAsia"/>
              </w:rPr>
              <w:t>疑问句</w:t>
            </w:r>
          </w:p>
        </w:tc>
      </w:tr>
      <w:bookmarkEnd w:id="90"/>
      <w:tr w:rsidR="00453DEF" w:rsidTr="0048742A">
        <w:tc>
          <w:tcPr>
            <w:tcW w:w="1242" w:type="dxa"/>
          </w:tcPr>
          <w:p w:rsidR="00453DEF" w:rsidRDefault="00453DEF" w:rsidP="0048742A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:rsidR="00453DEF" w:rsidRDefault="00453DEF" w:rsidP="0048742A">
            <w:r>
              <w:t>interrogative_word</w:t>
            </w:r>
          </w:p>
        </w:tc>
        <w:tc>
          <w:tcPr>
            <w:tcW w:w="4111" w:type="dxa"/>
          </w:tcPr>
          <w:p w:rsidR="00453DEF" w:rsidRDefault="00453DEF" w:rsidP="0048742A">
            <w:r>
              <w:rPr>
                <w:rFonts w:hint="eastAsia"/>
              </w:rPr>
              <w:t>疑问词</w:t>
            </w:r>
          </w:p>
        </w:tc>
      </w:tr>
      <w:tr w:rsidR="00453DEF" w:rsidTr="0048742A">
        <w:tc>
          <w:tcPr>
            <w:tcW w:w="1242" w:type="dxa"/>
          </w:tcPr>
          <w:p w:rsidR="00453DEF" w:rsidRDefault="00453DEF" w:rsidP="0048742A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:rsidR="00453DEF" w:rsidRDefault="00453DEF" w:rsidP="0048742A">
            <w:r>
              <w:rPr>
                <w:rFonts w:hint="eastAsia"/>
              </w:rPr>
              <w:t>keyword</w:t>
            </w:r>
          </w:p>
        </w:tc>
        <w:tc>
          <w:tcPr>
            <w:tcW w:w="4111" w:type="dxa"/>
          </w:tcPr>
          <w:p w:rsidR="00453DEF" w:rsidRDefault="00453DEF" w:rsidP="0048742A">
            <w:r>
              <w:rPr>
                <w:rFonts w:hint="eastAsia"/>
              </w:rPr>
              <w:t>疑问句中的关键词（目前全是空）</w:t>
            </w:r>
          </w:p>
        </w:tc>
      </w:tr>
      <w:tr w:rsidR="00453DEF" w:rsidTr="0048742A">
        <w:tc>
          <w:tcPr>
            <w:tcW w:w="1242" w:type="dxa"/>
          </w:tcPr>
          <w:p w:rsidR="00453DEF" w:rsidRDefault="00453DEF" w:rsidP="0048742A">
            <w:r>
              <w:rPr>
                <w:rFonts w:hint="eastAsia"/>
              </w:rPr>
              <w:t>9</w:t>
            </w:r>
          </w:p>
        </w:tc>
        <w:tc>
          <w:tcPr>
            <w:tcW w:w="1843" w:type="dxa"/>
          </w:tcPr>
          <w:p w:rsidR="00453DEF" w:rsidRDefault="00453DEF" w:rsidP="0048742A">
            <w:r>
              <w:rPr>
                <w:rFonts w:hint="eastAsia"/>
              </w:rPr>
              <w:t>type</w:t>
            </w:r>
          </w:p>
        </w:tc>
        <w:tc>
          <w:tcPr>
            <w:tcW w:w="4111" w:type="dxa"/>
          </w:tcPr>
          <w:p w:rsidR="00453DEF" w:rsidRDefault="00453DEF" w:rsidP="0048742A">
            <w:r>
              <w:rPr>
                <w:rFonts w:hint="eastAsia"/>
              </w:rPr>
              <w:t>问题</w:t>
            </w:r>
            <w:r w:rsidR="00154A71">
              <w:rPr>
                <w:rFonts w:hint="eastAsia"/>
              </w:rPr>
              <w:t>的</w:t>
            </w:r>
            <w:r>
              <w:rPr>
                <w:rFonts w:hint="eastAsia"/>
              </w:rPr>
              <w:t>类型</w:t>
            </w:r>
          </w:p>
        </w:tc>
      </w:tr>
      <w:tr w:rsidR="00453DEF" w:rsidTr="0048742A">
        <w:tc>
          <w:tcPr>
            <w:tcW w:w="1242" w:type="dxa"/>
          </w:tcPr>
          <w:p w:rsidR="00453DEF" w:rsidRDefault="00453DEF" w:rsidP="0048742A"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</w:tcPr>
          <w:p w:rsidR="00453DEF" w:rsidRDefault="00453DEF" w:rsidP="0048742A">
            <w:r>
              <w:rPr>
                <w:rFonts w:hint="eastAsia"/>
              </w:rPr>
              <w:t>answer_type</w:t>
            </w:r>
          </w:p>
        </w:tc>
        <w:tc>
          <w:tcPr>
            <w:tcW w:w="4111" w:type="dxa"/>
          </w:tcPr>
          <w:p w:rsidR="00453DEF" w:rsidRDefault="00154A71" w:rsidP="0048742A">
            <w:r>
              <w:rPr>
                <w:rFonts w:hint="eastAsia"/>
              </w:rPr>
              <w:t>要求</w:t>
            </w:r>
            <w:r w:rsidR="00453DEF">
              <w:rPr>
                <w:rFonts w:hint="eastAsia"/>
              </w:rPr>
              <w:t>答案</w:t>
            </w:r>
            <w:r>
              <w:rPr>
                <w:rFonts w:hint="eastAsia"/>
              </w:rPr>
              <w:t>的</w:t>
            </w:r>
            <w:r w:rsidR="00453DEF">
              <w:rPr>
                <w:rFonts w:hint="eastAsia"/>
              </w:rPr>
              <w:t>类型</w:t>
            </w:r>
          </w:p>
        </w:tc>
      </w:tr>
      <w:tr w:rsidR="00453DEF" w:rsidTr="0048742A">
        <w:tc>
          <w:tcPr>
            <w:tcW w:w="1242" w:type="dxa"/>
          </w:tcPr>
          <w:p w:rsidR="00453DEF" w:rsidRDefault="00453DEF" w:rsidP="0048742A"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</w:tcPr>
          <w:p w:rsidR="00453DEF" w:rsidRDefault="00453DEF" w:rsidP="0048742A">
            <w:r>
              <w:t>time</w:t>
            </w:r>
          </w:p>
        </w:tc>
        <w:tc>
          <w:tcPr>
            <w:tcW w:w="4111" w:type="dxa"/>
          </w:tcPr>
          <w:p w:rsidR="00453DEF" w:rsidRDefault="00453DEF" w:rsidP="0048742A">
            <w:r>
              <w:rPr>
                <w:rFonts w:hint="eastAsia"/>
              </w:rPr>
              <w:t>入库时间</w:t>
            </w:r>
            <w:r>
              <w:rPr>
                <w:rFonts w:hint="eastAsia"/>
              </w:rPr>
              <w:t xml:space="preserve">       </w:t>
            </w:r>
          </w:p>
        </w:tc>
      </w:tr>
      <w:tr w:rsidR="00453DEF" w:rsidTr="0048742A">
        <w:tc>
          <w:tcPr>
            <w:tcW w:w="1242" w:type="dxa"/>
          </w:tcPr>
          <w:p w:rsidR="00453DEF" w:rsidRDefault="00453DEF" w:rsidP="0048742A">
            <w:r>
              <w:rPr>
                <w:rFonts w:hint="eastAsia"/>
              </w:rPr>
              <w:t>12</w:t>
            </w:r>
          </w:p>
        </w:tc>
        <w:tc>
          <w:tcPr>
            <w:tcW w:w="1843" w:type="dxa"/>
          </w:tcPr>
          <w:p w:rsidR="00453DEF" w:rsidRDefault="00453DEF" w:rsidP="0048742A">
            <w:r>
              <w:t>index</w:t>
            </w:r>
          </w:p>
        </w:tc>
        <w:tc>
          <w:tcPr>
            <w:tcW w:w="4111" w:type="dxa"/>
          </w:tcPr>
          <w:p w:rsidR="00453DEF" w:rsidRDefault="00453DEF" w:rsidP="0048742A">
            <w:bookmarkStart w:id="91" w:name="OLE_LINK2"/>
            <w:bookmarkStart w:id="92" w:name="OLE_LINK3"/>
            <w:r>
              <w:rPr>
                <w:rFonts w:hint="eastAsia"/>
              </w:rPr>
              <w:t>建立索引时的标志位</w:t>
            </w:r>
            <w:bookmarkEnd w:id="91"/>
            <w:bookmarkEnd w:id="92"/>
          </w:p>
        </w:tc>
      </w:tr>
    </w:tbl>
    <w:p w:rsidR="00453DEF" w:rsidRDefault="00453DEF" w:rsidP="00453DEF"/>
    <w:p w:rsidR="00453DEF" w:rsidRDefault="00453DEF" w:rsidP="00453DEF">
      <w:pPr>
        <w:rPr>
          <w:b/>
          <w:color w:val="FF0000"/>
          <w:szCs w:val="21"/>
        </w:rPr>
      </w:pPr>
      <w:r w:rsidRPr="00B314E3">
        <w:rPr>
          <w:rFonts w:hint="eastAsia"/>
          <w:b/>
          <w:color w:val="FF0000"/>
          <w:szCs w:val="21"/>
        </w:rPr>
        <w:t>特别说明：</w:t>
      </w:r>
    </w:p>
    <w:p w:rsidR="00453DEF" w:rsidRDefault="00453DEF" w:rsidP="00453DEF">
      <w:pPr>
        <w:rPr>
          <w:b/>
          <w:szCs w:val="21"/>
        </w:rPr>
      </w:pPr>
      <w:r w:rsidRPr="00B314E3"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:  type</w:t>
      </w:r>
      <w:del w:id="93" w:author="yong" w:date="2016-05-12T19:01:00Z">
        <w:r w:rsidDel="000D7376">
          <w:rPr>
            <w:rFonts w:hint="eastAsia"/>
            <w:b/>
            <w:szCs w:val="21"/>
          </w:rPr>
          <w:delText>,</w:delText>
        </w:r>
      </w:del>
      <w:ins w:id="94" w:author="yong" w:date="2016-05-12T19:01:00Z">
        <w:r w:rsidR="000D7376">
          <w:rPr>
            <w:rFonts w:hint="eastAsia"/>
            <w:b/>
            <w:szCs w:val="21"/>
          </w:rPr>
          <w:t>，</w:t>
        </w:r>
      </w:ins>
      <w:r>
        <w:rPr>
          <w:rFonts w:hint="eastAsia"/>
          <w:b/>
          <w:szCs w:val="21"/>
        </w:rPr>
        <w:t>问题类型，即封闭式问题（</w:t>
      </w:r>
      <w:r w:rsidRPr="00022935">
        <w:rPr>
          <w:b/>
          <w:szCs w:val="21"/>
        </w:rPr>
        <w:t>CLOSE</w:t>
      </w:r>
      <w:r>
        <w:rPr>
          <w:rFonts w:hint="eastAsia"/>
          <w:b/>
          <w:szCs w:val="21"/>
        </w:rPr>
        <w:t>），开放式问题（</w:t>
      </w:r>
      <w:r w:rsidRPr="00022935">
        <w:rPr>
          <w:b/>
          <w:szCs w:val="21"/>
        </w:rPr>
        <w:t>OPEN</w:t>
      </w:r>
      <w:r>
        <w:rPr>
          <w:rFonts w:hint="eastAsia"/>
          <w:b/>
          <w:szCs w:val="21"/>
        </w:rPr>
        <w:t>）</w:t>
      </w:r>
    </w:p>
    <w:p w:rsidR="00453DEF" w:rsidRDefault="00453DEF" w:rsidP="00453DEF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：</w:t>
      </w:r>
      <w:r w:rsidRPr="00022935">
        <w:rPr>
          <w:rFonts w:hint="eastAsia"/>
          <w:b/>
          <w:szCs w:val="21"/>
        </w:rPr>
        <w:t>answer_type</w:t>
      </w:r>
      <w:r>
        <w:rPr>
          <w:rFonts w:hint="eastAsia"/>
          <w:b/>
          <w:szCs w:val="21"/>
        </w:rPr>
        <w:t>，答案类型，</w:t>
      </w:r>
    </w:p>
    <w:p w:rsidR="00453DEF" w:rsidRDefault="00453DEF" w:rsidP="00453DEF">
      <w:pPr>
        <w:pStyle w:val="af0"/>
        <w:numPr>
          <w:ilvl w:val="0"/>
          <w:numId w:val="25"/>
        </w:numPr>
        <w:ind w:firstLineChars="0"/>
        <w:rPr>
          <w:b/>
          <w:szCs w:val="21"/>
        </w:rPr>
      </w:pPr>
      <w:r w:rsidRPr="00FF0672">
        <w:rPr>
          <w:rFonts w:hint="eastAsia"/>
          <w:b/>
          <w:iCs/>
          <w:szCs w:val="21"/>
        </w:rPr>
        <w:t>药物</w:t>
      </w:r>
      <w:r w:rsidR="00635495">
        <w:rPr>
          <w:rFonts w:hint="eastAsia"/>
          <w:b/>
          <w:iCs/>
          <w:szCs w:val="21"/>
        </w:rPr>
        <w:t xml:space="preserve"> </w:t>
      </w:r>
      <w:r w:rsidRPr="00FF0672">
        <w:rPr>
          <w:b/>
          <w:i/>
          <w:iCs/>
          <w:szCs w:val="21"/>
        </w:rPr>
        <w:t>M</w:t>
      </w:r>
      <w:r w:rsidRPr="00FF0672">
        <w:rPr>
          <w:b/>
          <w:szCs w:val="21"/>
        </w:rPr>
        <w:t xml:space="preserve"> = {"</w:t>
      </w:r>
      <w:r w:rsidRPr="00FF0672">
        <w:rPr>
          <w:b/>
          <w:szCs w:val="21"/>
        </w:rPr>
        <w:t>药</w:t>
      </w:r>
      <w:r w:rsidRPr="00FF0672">
        <w:rPr>
          <w:b/>
          <w:szCs w:val="21"/>
        </w:rPr>
        <w:t>","</w:t>
      </w:r>
      <w:r w:rsidRPr="00FF0672">
        <w:rPr>
          <w:b/>
          <w:szCs w:val="21"/>
        </w:rPr>
        <w:t>药物</w:t>
      </w:r>
      <w:r w:rsidRPr="00FF0672">
        <w:rPr>
          <w:b/>
          <w:szCs w:val="21"/>
        </w:rPr>
        <w:t>","</w:t>
      </w:r>
      <w:r w:rsidRPr="00FF0672">
        <w:rPr>
          <w:b/>
          <w:szCs w:val="21"/>
        </w:rPr>
        <w:t>吃</w:t>
      </w:r>
      <w:r w:rsidRPr="00FF0672">
        <w:rPr>
          <w:b/>
          <w:szCs w:val="21"/>
        </w:rPr>
        <w:t>","</w:t>
      </w:r>
      <w:r w:rsidRPr="00FF0672">
        <w:rPr>
          <w:b/>
          <w:szCs w:val="21"/>
        </w:rPr>
        <w:t>喝</w:t>
      </w:r>
      <w:r w:rsidRPr="00FF0672">
        <w:rPr>
          <w:b/>
          <w:szCs w:val="21"/>
        </w:rPr>
        <w:t>"};</w:t>
      </w:r>
    </w:p>
    <w:p w:rsidR="00453DEF" w:rsidRPr="00FF0672" w:rsidRDefault="00453DEF" w:rsidP="00453DEF">
      <w:pPr>
        <w:pStyle w:val="af0"/>
        <w:numPr>
          <w:ilvl w:val="0"/>
          <w:numId w:val="25"/>
        </w:numPr>
        <w:ind w:firstLineChars="0"/>
        <w:rPr>
          <w:b/>
          <w:szCs w:val="21"/>
        </w:rPr>
      </w:pPr>
      <w:r w:rsidRPr="00FF0672">
        <w:rPr>
          <w:rFonts w:hint="eastAsia"/>
          <w:b/>
          <w:szCs w:val="21"/>
        </w:rPr>
        <w:t>饮食</w:t>
      </w:r>
      <w:r w:rsidRPr="00FF0672">
        <w:rPr>
          <w:rFonts w:hint="eastAsia"/>
          <w:b/>
          <w:szCs w:val="21"/>
        </w:rPr>
        <w:t xml:space="preserve"> </w:t>
      </w:r>
      <w:r w:rsidRPr="00FF0672">
        <w:rPr>
          <w:b/>
          <w:i/>
          <w:iCs/>
          <w:szCs w:val="21"/>
        </w:rPr>
        <w:t>Y</w:t>
      </w:r>
      <w:r w:rsidRPr="00FF0672">
        <w:rPr>
          <w:b/>
          <w:szCs w:val="21"/>
        </w:rPr>
        <w:t xml:space="preserve"> </w:t>
      </w:r>
      <w:del w:id="95" w:author="yong" w:date="2016-05-12T19:00:00Z">
        <w:r w:rsidRPr="00FF0672" w:rsidDel="000D7376">
          <w:rPr>
            <w:b/>
            <w:szCs w:val="21"/>
          </w:rPr>
          <w:delText xml:space="preserve"> </w:delText>
        </w:r>
      </w:del>
      <w:r w:rsidRPr="00FF0672">
        <w:rPr>
          <w:b/>
          <w:szCs w:val="21"/>
        </w:rPr>
        <w:t>= {"</w:t>
      </w:r>
      <w:r w:rsidRPr="00FF0672">
        <w:rPr>
          <w:b/>
          <w:szCs w:val="21"/>
        </w:rPr>
        <w:t>食物</w:t>
      </w:r>
      <w:r w:rsidRPr="00FF0672">
        <w:rPr>
          <w:b/>
          <w:szCs w:val="21"/>
        </w:rPr>
        <w:t>","</w:t>
      </w:r>
      <w:r w:rsidRPr="00FF0672">
        <w:rPr>
          <w:b/>
          <w:szCs w:val="21"/>
        </w:rPr>
        <w:t>饮食</w:t>
      </w:r>
      <w:r w:rsidRPr="00FF0672">
        <w:rPr>
          <w:b/>
          <w:szCs w:val="21"/>
        </w:rPr>
        <w:t>","</w:t>
      </w:r>
      <w:r w:rsidRPr="00FF0672">
        <w:rPr>
          <w:b/>
          <w:szCs w:val="21"/>
        </w:rPr>
        <w:t>营养</w:t>
      </w:r>
      <w:r w:rsidRPr="00FF0672">
        <w:rPr>
          <w:b/>
          <w:szCs w:val="21"/>
        </w:rPr>
        <w:t>","</w:t>
      </w:r>
      <w:r w:rsidRPr="00FF0672">
        <w:rPr>
          <w:b/>
          <w:szCs w:val="21"/>
        </w:rPr>
        <w:t>吃</w:t>
      </w:r>
      <w:r w:rsidRPr="00FF0672">
        <w:rPr>
          <w:b/>
          <w:szCs w:val="21"/>
        </w:rPr>
        <w:t>","</w:t>
      </w:r>
      <w:r w:rsidRPr="00FF0672">
        <w:rPr>
          <w:b/>
          <w:szCs w:val="21"/>
        </w:rPr>
        <w:t>喝</w:t>
      </w:r>
      <w:r w:rsidRPr="00FF0672">
        <w:rPr>
          <w:b/>
          <w:szCs w:val="21"/>
        </w:rPr>
        <w:t>"};</w:t>
      </w:r>
    </w:p>
    <w:p w:rsidR="00453DEF" w:rsidRPr="00FF0672" w:rsidRDefault="00453DEF" w:rsidP="00453DEF">
      <w:pPr>
        <w:pStyle w:val="af0"/>
        <w:numPr>
          <w:ilvl w:val="0"/>
          <w:numId w:val="25"/>
        </w:numPr>
        <w:ind w:firstLineChars="0"/>
        <w:rPr>
          <w:b/>
          <w:szCs w:val="21"/>
        </w:rPr>
      </w:pPr>
      <w:r w:rsidRPr="00FF0672">
        <w:rPr>
          <w:rFonts w:hint="eastAsia"/>
          <w:b/>
          <w:szCs w:val="21"/>
        </w:rPr>
        <w:t>治疗</w:t>
      </w:r>
      <w:r w:rsidRPr="00FF0672">
        <w:rPr>
          <w:rFonts w:hint="eastAsia"/>
          <w:b/>
          <w:szCs w:val="21"/>
        </w:rPr>
        <w:t xml:space="preserve"> </w:t>
      </w:r>
      <w:r w:rsidRPr="00FF0672">
        <w:rPr>
          <w:b/>
          <w:i/>
          <w:iCs/>
          <w:szCs w:val="21"/>
        </w:rPr>
        <w:t>T</w:t>
      </w:r>
      <w:r w:rsidRPr="00FF0672">
        <w:rPr>
          <w:b/>
          <w:szCs w:val="21"/>
        </w:rPr>
        <w:t xml:space="preserve"> = {"</w:t>
      </w:r>
      <w:r w:rsidRPr="00FF0672">
        <w:rPr>
          <w:b/>
          <w:szCs w:val="21"/>
        </w:rPr>
        <w:t>注意</w:t>
      </w:r>
      <w:r w:rsidRPr="00FF0672">
        <w:rPr>
          <w:b/>
          <w:szCs w:val="21"/>
        </w:rPr>
        <w:t>","</w:t>
      </w:r>
      <w:r w:rsidRPr="00FF0672">
        <w:rPr>
          <w:b/>
          <w:szCs w:val="21"/>
        </w:rPr>
        <w:t>措施</w:t>
      </w:r>
      <w:r w:rsidRPr="00FF0672">
        <w:rPr>
          <w:b/>
          <w:szCs w:val="21"/>
        </w:rPr>
        <w:t>","</w:t>
      </w:r>
      <w:r w:rsidRPr="00FF0672">
        <w:rPr>
          <w:b/>
          <w:szCs w:val="21"/>
        </w:rPr>
        <w:t>治</w:t>
      </w:r>
      <w:r w:rsidRPr="00FF0672">
        <w:rPr>
          <w:b/>
          <w:szCs w:val="21"/>
        </w:rPr>
        <w:t>","</w:t>
      </w:r>
      <w:r w:rsidRPr="00FF0672">
        <w:rPr>
          <w:b/>
          <w:szCs w:val="21"/>
        </w:rPr>
        <w:t>康复</w:t>
      </w:r>
      <w:r w:rsidRPr="00FF0672">
        <w:rPr>
          <w:b/>
          <w:szCs w:val="21"/>
        </w:rPr>
        <w:t>","</w:t>
      </w:r>
      <w:r w:rsidRPr="00FF0672">
        <w:rPr>
          <w:b/>
          <w:szCs w:val="21"/>
        </w:rPr>
        <w:t>预防</w:t>
      </w:r>
      <w:r w:rsidRPr="00FF0672">
        <w:rPr>
          <w:b/>
          <w:szCs w:val="21"/>
        </w:rPr>
        <w:t>","</w:t>
      </w:r>
      <w:r w:rsidRPr="00FF0672">
        <w:rPr>
          <w:b/>
          <w:szCs w:val="21"/>
        </w:rPr>
        <w:t>法</w:t>
      </w:r>
      <w:r w:rsidRPr="00FF0672">
        <w:rPr>
          <w:b/>
          <w:szCs w:val="21"/>
        </w:rPr>
        <w:t>"};</w:t>
      </w:r>
    </w:p>
    <w:p w:rsidR="00453DEF" w:rsidRPr="00FF0672" w:rsidRDefault="00453DEF" w:rsidP="00453DEF">
      <w:pPr>
        <w:pStyle w:val="af0"/>
        <w:numPr>
          <w:ilvl w:val="0"/>
          <w:numId w:val="25"/>
        </w:numPr>
        <w:ind w:firstLineChars="0"/>
        <w:rPr>
          <w:b/>
          <w:szCs w:val="21"/>
        </w:rPr>
      </w:pPr>
      <w:r w:rsidRPr="00FF0672">
        <w:rPr>
          <w:rFonts w:hint="eastAsia"/>
          <w:b/>
          <w:szCs w:val="21"/>
        </w:rPr>
        <w:t>检查</w:t>
      </w:r>
      <w:r w:rsidRPr="00FF0672">
        <w:rPr>
          <w:rFonts w:hint="eastAsia"/>
          <w:b/>
          <w:szCs w:val="21"/>
        </w:rPr>
        <w:t>-</w:t>
      </w:r>
      <w:r w:rsidRPr="00FF0672">
        <w:rPr>
          <w:rFonts w:hint="eastAsia"/>
          <w:b/>
          <w:szCs w:val="21"/>
        </w:rPr>
        <w:t>指标</w:t>
      </w:r>
      <w:r w:rsidRPr="00FF0672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</w:t>
      </w:r>
      <w:r w:rsidRPr="00FF0672">
        <w:rPr>
          <w:b/>
          <w:i/>
          <w:iCs/>
          <w:szCs w:val="21"/>
        </w:rPr>
        <w:t>I</w:t>
      </w:r>
      <w:r w:rsidRPr="00FF0672">
        <w:rPr>
          <w:b/>
          <w:szCs w:val="21"/>
        </w:rPr>
        <w:t xml:space="preserve"> = {"</w:t>
      </w:r>
      <w:r w:rsidRPr="00FF0672">
        <w:rPr>
          <w:b/>
          <w:szCs w:val="21"/>
        </w:rPr>
        <w:t>检查</w:t>
      </w:r>
      <w:r w:rsidRPr="00FF0672">
        <w:rPr>
          <w:b/>
          <w:szCs w:val="21"/>
        </w:rPr>
        <w:t>","</w:t>
      </w:r>
      <w:r w:rsidRPr="00FF0672">
        <w:rPr>
          <w:b/>
          <w:szCs w:val="21"/>
        </w:rPr>
        <w:t>诊断</w:t>
      </w:r>
      <w:r w:rsidRPr="00FF0672">
        <w:rPr>
          <w:b/>
          <w:szCs w:val="21"/>
        </w:rPr>
        <w:t>","</w:t>
      </w:r>
      <w:r w:rsidRPr="00FF0672">
        <w:rPr>
          <w:b/>
          <w:szCs w:val="21"/>
        </w:rPr>
        <w:t>标准</w:t>
      </w:r>
      <w:r w:rsidRPr="00FF0672">
        <w:rPr>
          <w:b/>
          <w:szCs w:val="21"/>
        </w:rPr>
        <w:t>"};</w:t>
      </w:r>
    </w:p>
    <w:p w:rsidR="00453DEF" w:rsidRDefault="00453DEF" w:rsidP="00453DEF">
      <w:pPr>
        <w:pStyle w:val="af0"/>
        <w:numPr>
          <w:ilvl w:val="0"/>
          <w:numId w:val="25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病因</w:t>
      </w:r>
      <w:r>
        <w:rPr>
          <w:rFonts w:hint="eastAsia"/>
          <w:b/>
          <w:szCs w:val="21"/>
        </w:rPr>
        <w:t xml:space="preserve"> </w:t>
      </w:r>
      <w:del w:id="96" w:author="yong" w:date="2016-05-12T19:01:00Z">
        <w:r w:rsidDel="002719B9">
          <w:rPr>
            <w:rFonts w:hint="eastAsia"/>
            <w:b/>
            <w:szCs w:val="21"/>
          </w:rPr>
          <w:delText xml:space="preserve"> </w:delText>
        </w:r>
      </w:del>
      <w:r w:rsidRPr="00FF0672">
        <w:rPr>
          <w:b/>
          <w:i/>
          <w:iCs/>
          <w:szCs w:val="21"/>
        </w:rPr>
        <w:t>R</w:t>
      </w:r>
      <w:r w:rsidRPr="00FF0672">
        <w:rPr>
          <w:b/>
          <w:szCs w:val="21"/>
        </w:rPr>
        <w:t xml:space="preserve"> = {"</w:t>
      </w:r>
      <w:r w:rsidRPr="00FF0672">
        <w:rPr>
          <w:b/>
          <w:szCs w:val="21"/>
        </w:rPr>
        <w:t>原因</w:t>
      </w:r>
      <w:r w:rsidRPr="00FF0672">
        <w:rPr>
          <w:b/>
          <w:szCs w:val="21"/>
        </w:rPr>
        <w:t>","</w:t>
      </w:r>
      <w:r w:rsidRPr="00FF0672">
        <w:rPr>
          <w:b/>
          <w:szCs w:val="21"/>
        </w:rPr>
        <w:t>为什么</w:t>
      </w:r>
      <w:r w:rsidRPr="00FF0672">
        <w:rPr>
          <w:b/>
          <w:szCs w:val="21"/>
        </w:rPr>
        <w:t>","</w:t>
      </w:r>
      <w:r w:rsidRPr="00FF0672">
        <w:rPr>
          <w:b/>
          <w:szCs w:val="21"/>
        </w:rPr>
        <w:t>为何</w:t>
      </w:r>
      <w:r w:rsidRPr="00FF0672">
        <w:rPr>
          <w:b/>
          <w:szCs w:val="21"/>
        </w:rPr>
        <w:t>"};</w:t>
      </w:r>
    </w:p>
    <w:p w:rsidR="00453DEF" w:rsidRPr="00FF0672" w:rsidRDefault="00453DEF" w:rsidP="00453DEF">
      <w:pPr>
        <w:pStyle w:val="af0"/>
        <w:numPr>
          <w:ilvl w:val="0"/>
          <w:numId w:val="25"/>
        </w:numPr>
        <w:ind w:firstLineChars="0"/>
        <w:rPr>
          <w:b/>
          <w:szCs w:val="21"/>
        </w:rPr>
      </w:pPr>
      <w:r w:rsidRPr="00FF0672">
        <w:rPr>
          <w:rFonts w:hint="eastAsia"/>
          <w:b/>
          <w:szCs w:val="21"/>
        </w:rPr>
        <w:lastRenderedPageBreak/>
        <w:t>危害</w:t>
      </w:r>
      <w:r w:rsidRPr="00FF0672">
        <w:rPr>
          <w:rFonts w:hint="eastAsia"/>
          <w:b/>
          <w:szCs w:val="21"/>
        </w:rPr>
        <w:t xml:space="preserve"> </w:t>
      </w:r>
      <w:r w:rsidRPr="00FF0672">
        <w:rPr>
          <w:b/>
          <w:i/>
          <w:iCs/>
          <w:szCs w:val="21"/>
        </w:rPr>
        <w:t>W</w:t>
      </w:r>
      <w:r w:rsidRPr="00FF0672">
        <w:rPr>
          <w:b/>
          <w:szCs w:val="21"/>
        </w:rPr>
        <w:t xml:space="preserve"> = {"</w:t>
      </w:r>
      <w:r w:rsidRPr="00FF0672">
        <w:rPr>
          <w:b/>
          <w:szCs w:val="21"/>
        </w:rPr>
        <w:t>害</w:t>
      </w:r>
      <w:r w:rsidRPr="00FF0672">
        <w:rPr>
          <w:b/>
          <w:szCs w:val="21"/>
        </w:rPr>
        <w:t>","</w:t>
      </w:r>
      <w:r w:rsidRPr="00FF0672">
        <w:rPr>
          <w:b/>
          <w:szCs w:val="21"/>
        </w:rPr>
        <w:t>副作用</w:t>
      </w:r>
      <w:r w:rsidRPr="00FF0672">
        <w:rPr>
          <w:b/>
          <w:szCs w:val="21"/>
        </w:rPr>
        <w:t>","</w:t>
      </w:r>
      <w:r w:rsidRPr="00FF0672">
        <w:rPr>
          <w:b/>
          <w:szCs w:val="21"/>
        </w:rPr>
        <w:t>作用</w:t>
      </w:r>
      <w:r w:rsidRPr="00FF0672">
        <w:rPr>
          <w:b/>
          <w:szCs w:val="21"/>
        </w:rPr>
        <w:t>","</w:t>
      </w:r>
      <w:r w:rsidRPr="00FF0672">
        <w:rPr>
          <w:b/>
          <w:szCs w:val="21"/>
        </w:rPr>
        <w:t>效果</w:t>
      </w:r>
      <w:r w:rsidRPr="00FF0672">
        <w:rPr>
          <w:b/>
          <w:szCs w:val="21"/>
        </w:rPr>
        <w:t>","</w:t>
      </w:r>
      <w:r w:rsidRPr="00FF0672">
        <w:rPr>
          <w:b/>
          <w:szCs w:val="21"/>
        </w:rPr>
        <w:t>影响</w:t>
      </w:r>
      <w:r w:rsidRPr="00FF0672">
        <w:rPr>
          <w:b/>
          <w:szCs w:val="21"/>
        </w:rPr>
        <w:t>","</w:t>
      </w:r>
      <w:r w:rsidRPr="00FF0672">
        <w:rPr>
          <w:b/>
          <w:szCs w:val="21"/>
        </w:rPr>
        <w:t>危险</w:t>
      </w:r>
      <w:r w:rsidRPr="00FF0672">
        <w:rPr>
          <w:b/>
          <w:szCs w:val="21"/>
        </w:rPr>
        <w:t>"};</w:t>
      </w:r>
    </w:p>
    <w:p w:rsidR="00453DEF" w:rsidRPr="00BC26B3" w:rsidRDefault="00453DEF" w:rsidP="00453DEF">
      <w:pPr>
        <w:pStyle w:val="af0"/>
        <w:numPr>
          <w:ilvl w:val="0"/>
          <w:numId w:val="25"/>
        </w:numPr>
        <w:ind w:firstLineChars="0"/>
        <w:rPr>
          <w:b/>
          <w:szCs w:val="21"/>
        </w:rPr>
      </w:pPr>
      <w:r w:rsidRPr="00BC26B3">
        <w:rPr>
          <w:rFonts w:hint="eastAsia"/>
          <w:b/>
          <w:szCs w:val="21"/>
        </w:rPr>
        <w:t>疾病描述</w:t>
      </w:r>
      <w:r w:rsidRPr="00BC26B3">
        <w:rPr>
          <w:rFonts w:hint="eastAsia"/>
          <w:b/>
          <w:szCs w:val="21"/>
        </w:rPr>
        <w:t xml:space="preserve"> </w:t>
      </w:r>
      <w:del w:id="97" w:author="yong" w:date="2016-05-12T19:01:00Z">
        <w:r w:rsidRPr="00BC26B3" w:rsidDel="00DB0398">
          <w:rPr>
            <w:rFonts w:hint="eastAsia"/>
            <w:b/>
            <w:szCs w:val="21"/>
          </w:rPr>
          <w:delText xml:space="preserve"> </w:delText>
        </w:r>
      </w:del>
      <w:r w:rsidRPr="00BC26B3">
        <w:rPr>
          <w:b/>
          <w:i/>
          <w:iCs/>
          <w:szCs w:val="21"/>
        </w:rPr>
        <w:t>D</w:t>
      </w:r>
      <w:r w:rsidRPr="00BC26B3">
        <w:rPr>
          <w:b/>
          <w:szCs w:val="21"/>
        </w:rPr>
        <w:t xml:space="preserve"> = {"</w:t>
      </w:r>
      <w:r w:rsidRPr="00BC26B3">
        <w:rPr>
          <w:b/>
          <w:szCs w:val="21"/>
        </w:rPr>
        <w:t>病</w:t>
      </w:r>
      <w:r w:rsidRPr="00BC26B3">
        <w:rPr>
          <w:b/>
          <w:szCs w:val="21"/>
        </w:rPr>
        <w:t>","</w:t>
      </w:r>
      <w:r w:rsidRPr="00BC26B3">
        <w:rPr>
          <w:b/>
          <w:szCs w:val="21"/>
        </w:rPr>
        <w:t>状态</w:t>
      </w:r>
      <w:r w:rsidRPr="00BC26B3">
        <w:rPr>
          <w:b/>
          <w:szCs w:val="21"/>
        </w:rPr>
        <w:t>","</w:t>
      </w:r>
      <w:r w:rsidRPr="00BC26B3">
        <w:rPr>
          <w:b/>
          <w:szCs w:val="21"/>
        </w:rPr>
        <w:t>情况</w:t>
      </w:r>
      <w:r w:rsidRPr="00BC26B3">
        <w:rPr>
          <w:b/>
          <w:szCs w:val="21"/>
        </w:rPr>
        <w:t>","</w:t>
      </w:r>
      <w:r w:rsidRPr="00BC26B3">
        <w:rPr>
          <w:b/>
          <w:szCs w:val="21"/>
        </w:rPr>
        <w:t>阶段</w:t>
      </w:r>
      <w:r w:rsidRPr="00BC26B3">
        <w:rPr>
          <w:b/>
          <w:szCs w:val="21"/>
        </w:rPr>
        <w:t>"};</w:t>
      </w:r>
    </w:p>
    <w:p w:rsidR="00453DEF" w:rsidRDefault="00453DEF" w:rsidP="00453DEF"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：</w:t>
      </w:r>
      <w:r w:rsidRPr="001001BD">
        <w:rPr>
          <w:rFonts w:hint="eastAsia"/>
          <w:b/>
          <w:szCs w:val="21"/>
        </w:rPr>
        <w:t>keyword</w:t>
      </w:r>
      <w:r>
        <w:rPr>
          <w:rFonts w:hint="eastAsia"/>
          <w:b/>
          <w:szCs w:val="21"/>
        </w:rPr>
        <w:t>，</w:t>
      </w:r>
      <w:r w:rsidRPr="00545FCE">
        <w:rPr>
          <w:rFonts w:hint="eastAsia"/>
          <w:b/>
          <w:szCs w:val="21"/>
        </w:rPr>
        <w:t>疑问句中的关键词</w:t>
      </w:r>
      <w:r w:rsidR="005633E3">
        <w:rPr>
          <w:rFonts w:hint="eastAsia"/>
          <w:b/>
          <w:szCs w:val="21"/>
        </w:rPr>
        <w:t>，目前值全是空，查看代码也是设置为空，并未做处理。（</w:t>
      </w:r>
      <w:r>
        <w:rPr>
          <w:rFonts w:hint="eastAsia"/>
          <w:b/>
          <w:szCs w:val="21"/>
        </w:rPr>
        <w:t>估计就是为了记录疑问句中出现的表示药物、饮食、治疗、检查、病因、危害、疾病等的关键词。</w:t>
      </w:r>
      <w:r w:rsidR="005633E3">
        <w:rPr>
          <w:rFonts w:hint="eastAsia"/>
          <w:b/>
          <w:szCs w:val="21"/>
        </w:rPr>
        <w:t>）</w:t>
      </w:r>
    </w:p>
    <w:p w:rsidR="00453DEF" w:rsidRPr="00022935" w:rsidRDefault="00453DEF" w:rsidP="00453DEF">
      <w:pPr>
        <w:rPr>
          <w:b/>
          <w:szCs w:val="21"/>
        </w:rPr>
      </w:pP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>index</w:t>
      </w:r>
      <w:r>
        <w:rPr>
          <w:rFonts w:hint="eastAsia"/>
          <w:b/>
          <w:szCs w:val="21"/>
        </w:rPr>
        <w:t>，在建立索引时，如果对该问题创建了索引则值为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，如果没有则值为</w:t>
      </w:r>
      <w:r>
        <w:rPr>
          <w:rFonts w:hint="eastAsia"/>
          <w:b/>
          <w:szCs w:val="21"/>
        </w:rPr>
        <w:t>0.</w:t>
      </w:r>
    </w:p>
    <w:p w:rsidR="00453DEF" w:rsidRPr="00453DEF" w:rsidRDefault="00453DEF" w:rsidP="00453DEF">
      <w:pPr>
        <w:pStyle w:val="af0"/>
        <w:ind w:left="720" w:firstLineChars="0" w:firstLine="0"/>
        <w:rPr>
          <w:b/>
        </w:rPr>
      </w:pPr>
    </w:p>
    <w:p w:rsidR="00453DEF" w:rsidRDefault="00453DEF" w:rsidP="00453DEF">
      <w:pPr>
        <w:pStyle w:val="af0"/>
        <w:numPr>
          <w:ilvl w:val="0"/>
          <w:numId w:val="26"/>
        </w:numPr>
        <w:ind w:firstLineChars="0"/>
        <w:rPr>
          <w:b/>
        </w:rPr>
      </w:pPr>
      <w:r w:rsidRPr="00453DEF">
        <w:rPr>
          <w:rFonts w:hint="eastAsia"/>
          <w:b/>
        </w:rPr>
        <w:t>answer</w:t>
      </w:r>
      <w:r w:rsidRPr="00453DEF">
        <w:rPr>
          <w:rFonts w:hint="eastAsia"/>
          <w:b/>
        </w:rPr>
        <w:t>表</w:t>
      </w:r>
    </w:p>
    <w:p w:rsidR="00B615EF" w:rsidRDefault="00B615EF" w:rsidP="00B615EF">
      <w:pPr>
        <w:pStyle w:val="af0"/>
        <w:ind w:left="720" w:firstLineChars="0" w:firstLine="0"/>
        <w:rPr>
          <w:b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111"/>
      </w:tblGrid>
      <w:tr w:rsidR="00B615EF" w:rsidTr="00667CAC">
        <w:tc>
          <w:tcPr>
            <w:tcW w:w="1242" w:type="dxa"/>
          </w:tcPr>
          <w:p w:rsidR="00B615EF" w:rsidRDefault="00B615EF" w:rsidP="00667CAC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B615EF" w:rsidRDefault="00B615EF" w:rsidP="00667CA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4111" w:type="dxa"/>
          </w:tcPr>
          <w:p w:rsidR="00B615EF" w:rsidRDefault="00B615EF" w:rsidP="00667CAC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</w:tr>
      <w:tr w:rsidR="00B615EF" w:rsidTr="00667CAC">
        <w:tc>
          <w:tcPr>
            <w:tcW w:w="1242" w:type="dxa"/>
          </w:tcPr>
          <w:p w:rsidR="00B615EF" w:rsidRDefault="00B615EF" w:rsidP="00667CAC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B615EF" w:rsidRDefault="00083053" w:rsidP="00667CAC">
            <w:r>
              <w:t>I</w:t>
            </w:r>
            <w:r w:rsidR="00B615EF">
              <w:t>d</w:t>
            </w:r>
          </w:p>
        </w:tc>
        <w:tc>
          <w:tcPr>
            <w:tcW w:w="4111" w:type="dxa"/>
          </w:tcPr>
          <w:p w:rsidR="00B615EF" w:rsidRDefault="001A6226" w:rsidP="00667CAC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reply_post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id</w:t>
            </w:r>
          </w:p>
        </w:tc>
      </w:tr>
      <w:tr w:rsidR="00B615EF" w:rsidTr="00667CAC">
        <w:tc>
          <w:tcPr>
            <w:tcW w:w="1242" w:type="dxa"/>
          </w:tcPr>
          <w:p w:rsidR="00B615EF" w:rsidRDefault="00B615EF" w:rsidP="00667CAC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B615EF" w:rsidRDefault="00083053" w:rsidP="00667CAC">
            <w:r w:rsidRPr="00D56366">
              <w:t>P</w:t>
            </w:r>
            <w:r w:rsidR="00D56366" w:rsidRPr="00D56366">
              <w:t>length</w:t>
            </w:r>
          </w:p>
        </w:tc>
        <w:tc>
          <w:tcPr>
            <w:tcW w:w="4111" w:type="dxa"/>
          </w:tcPr>
          <w:p w:rsidR="00B615EF" w:rsidRDefault="00D33458" w:rsidP="00667CAC">
            <w:r>
              <w:rPr>
                <w:rFonts w:hint="eastAsia"/>
              </w:rPr>
              <w:t>片段</w:t>
            </w:r>
            <w:r w:rsidR="008152B2">
              <w:rPr>
                <w:rFonts w:hint="eastAsia"/>
              </w:rPr>
              <w:t>个数</w:t>
            </w:r>
          </w:p>
        </w:tc>
      </w:tr>
      <w:tr w:rsidR="00B615EF" w:rsidTr="00667CAC">
        <w:tc>
          <w:tcPr>
            <w:tcW w:w="1242" w:type="dxa"/>
          </w:tcPr>
          <w:p w:rsidR="00B615EF" w:rsidRDefault="00B615EF" w:rsidP="00667CAC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B615EF" w:rsidRDefault="00D56366" w:rsidP="00667CAC">
            <w:r w:rsidRPr="00D56366">
              <w:t>anno_content</w:t>
            </w:r>
          </w:p>
        </w:tc>
        <w:tc>
          <w:tcPr>
            <w:tcW w:w="4111" w:type="dxa"/>
          </w:tcPr>
          <w:p w:rsidR="00B615EF" w:rsidRDefault="00631C2D" w:rsidP="00667CAC">
            <w:r>
              <w:rPr>
                <w:rFonts w:hint="eastAsia"/>
              </w:rPr>
              <w:t>标注后的答案内容</w:t>
            </w:r>
          </w:p>
        </w:tc>
      </w:tr>
      <w:tr w:rsidR="00B615EF" w:rsidTr="00667CAC">
        <w:tc>
          <w:tcPr>
            <w:tcW w:w="1242" w:type="dxa"/>
          </w:tcPr>
          <w:p w:rsidR="00B615EF" w:rsidRDefault="00B615EF" w:rsidP="00667CAC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B615EF" w:rsidRDefault="00083053" w:rsidP="00667CAC">
            <w:r w:rsidRPr="00D56366">
              <w:t>C</w:t>
            </w:r>
            <w:r w:rsidR="00D56366" w:rsidRPr="00D56366">
              <w:t>ontent</w:t>
            </w:r>
          </w:p>
        </w:tc>
        <w:tc>
          <w:tcPr>
            <w:tcW w:w="4111" w:type="dxa"/>
          </w:tcPr>
          <w:p w:rsidR="00B615EF" w:rsidRDefault="00631C2D" w:rsidP="00667CAC">
            <w:r>
              <w:rPr>
                <w:rFonts w:hint="eastAsia"/>
              </w:rPr>
              <w:t>答案内容</w:t>
            </w:r>
          </w:p>
        </w:tc>
      </w:tr>
      <w:tr w:rsidR="00B615EF" w:rsidTr="00667CAC">
        <w:tc>
          <w:tcPr>
            <w:tcW w:w="1242" w:type="dxa"/>
          </w:tcPr>
          <w:p w:rsidR="00B615EF" w:rsidRDefault="00B615EF" w:rsidP="00667CAC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B615EF" w:rsidRDefault="00D56366" w:rsidP="00667CAC">
            <w:r w:rsidRPr="00D56366">
              <w:t>question</w:t>
            </w:r>
          </w:p>
        </w:tc>
        <w:tc>
          <w:tcPr>
            <w:tcW w:w="4111" w:type="dxa"/>
          </w:tcPr>
          <w:p w:rsidR="00B615EF" w:rsidRDefault="00631C2D" w:rsidP="00667CAC">
            <w:r>
              <w:rPr>
                <w:rFonts w:hint="eastAsia"/>
              </w:rPr>
              <w:t>对应的问题</w:t>
            </w:r>
            <w:r>
              <w:rPr>
                <w:rFonts w:hint="eastAsia"/>
              </w:rPr>
              <w:t>id</w:t>
            </w:r>
          </w:p>
        </w:tc>
      </w:tr>
      <w:tr w:rsidR="00B615EF" w:rsidTr="00667CAC">
        <w:tc>
          <w:tcPr>
            <w:tcW w:w="1242" w:type="dxa"/>
          </w:tcPr>
          <w:p w:rsidR="00B615EF" w:rsidRDefault="00B615EF" w:rsidP="00667CAC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:rsidR="00B615EF" w:rsidRDefault="00083053" w:rsidP="00667CAC">
            <w:r w:rsidRPr="00D56366">
              <w:t>T</w:t>
            </w:r>
            <w:r w:rsidR="00D56366" w:rsidRPr="00D56366">
              <w:t>ime</w:t>
            </w:r>
          </w:p>
        </w:tc>
        <w:tc>
          <w:tcPr>
            <w:tcW w:w="4111" w:type="dxa"/>
          </w:tcPr>
          <w:p w:rsidR="00B615EF" w:rsidRDefault="00631C2D" w:rsidP="00667CAC">
            <w:r>
              <w:rPr>
                <w:rFonts w:hint="eastAsia"/>
              </w:rPr>
              <w:t>入库时间</w:t>
            </w:r>
          </w:p>
        </w:tc>
      </w:tr>
      <w:tr w:rsidR="00D56366" w:rsidTr="00667CAC">
        <w:tc>
          <w:tcPr>
            <w:tcW w:w="1242" w:type="dxa"/>
          </w:tcPr>
          <w:p w:rsidR="00D56366" w:rsidRDefault="00D56366" w:rsidP="00667CAC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:rsidR="00D56366" w:rsidRPr="00D56366" w:rsidRDefault="00083053" w:rsidP="00667CAC">
            <w:r w:rsidRPr="00D56366">
              <w:t>I</w:t>
            </w:r>
            <w:r w:rsidR="00D56366" w:rsidRPr="00D56366">
              <w:t>ndex</w:t>
            </w:r>
          </w:p>
        </w:tc>
        <w:tc>
          <w:tcPr>
            <w:tcW w:w="4111" w:type="dxa"/>
          </w:tcPr>
          <w:p w:rsidR="00D56366" w:rsidRDefault="00820438" w:rsidP="00667CAC">
            <w:r>
              <w:rPr>
                <w:rFonts w:hint="eastAsia"/>
              </w:rPr>
              <w:t>建立索引时的标志位</w:t>
            </w:r>
          </w:p>
        </w:tc>
      </w:tr>
    </w:tbl>
    <w:p w:rsidR="00973006" w:rsidRPr="00453DEF" w:rsidRDefault="00973006" w:rsidP="00973006">
      <w:pPr>
        <w:pStyle w:val="af0"/>
        <w:ind w:left="720" w:firstLineChars="0" w:firstLine="0"/>
        <w:rPr>
          <w:b/>
        </w:rPr>
      </w:pPr>
    </w:p>
    <w:p w:rsidR="00453DEF" w:rsidRDefault="00453DEF" w:rsidP="00453DEF">
      <w:pPr>
        <w:pStyle w:val="af0"/>
        <w:numPr>
          <w:ilvl w:val="0"/>
          <w:numId w:val="26"/>
        </w:numPr>
        <w:ind w:firstLineChars="0"/>
        <w:rPr>
          <w:b/>
        </w:rPr>
      </w:pPr>
      <w:r w:rsidRPr="00453DEF">
        <w:rPr>
          <w:rFonts w:hint="eastAsia"/>
          <w:b/>
        </w:rPr>
        <w:t>piece</w:t>
      </w:r>
      <w:r w:rsidRPr="00453DEF">
        <w:rPr>
          <w:rFonts w:hint="eastAsia"/>
          <w:b/>
        </w:rPr>
        <w:t>表</w:t>
      </w:r>
    </w:p>
    <w:p w:rsidR="009B3B25" w:rsidRPr="00453DEF" w:rsidRDefault="009B3B25" w:rsidP="009B3B25">
      <w:pPr>
        <w:pStyle w:val="af0"/>
        <w:ind w:left="720" w:firstLineChars="0" w:firstLine="0"/>
        <w:rPr>
          <w:b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242"/>
        <w:gridCol w:w="1843"/>
        <w:gridCol w:w="4111"/>
      </w:tblGrid>
      <w:tr w:rsidR="009B3B25" w:rsidTr="00667CAC">
        <w:tc>
          <w:tcPr>
            <w:tcW w:w="1242" w:type="dxa"/>
          </w:tcPr>
          <w:p w:rsidR="009B3B25" w:rsidRDefault="009B3B25" w:rsidP="00667CAC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:rsidR="009B3B25" w:rsidRDefault="009B3B25" w:rsidP="00667CAC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4111" w:type="dxa"/>
          </w:tcPr>
          <w:p w:rsidR="009B3B25" w:rsidRDefault="009B3B25" w:rsidP="00667CAC">
            <w:pPr>
              <w:jc w:val="center"/>
            </w:pPr>
            <w:r>
              <w:rPr>
                <w:rFonts w:hint="eastAsia"/>
              </w:rPr>
              <w:t>字段描述</w:t>
            </w:r>
          </w:p>
        </w:tc>
      </w:tr>
      <w:tr w:rsidR="009B3B25" w:rsidTr="00667CAC">
        <w:tc>
          <w:tcPr>
            <w:tcW w:w="1242" w:type="dxa"/>
          </w:tcPr>
          <w:p w:rsidR="009B3B25" w:rsidRDefault="009B3B25" w:rsidP="00667CAC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9B3B25" w:rsidRDefault="009B3B25" w:rsidP="00667CAC">
            <w:r>
              <w:t>id</w:t>
            </w:r>
          </w:p>
        </w:tc>
        <w:tc>
          <w:tcPr>
            <w:tcW w:w="4111" w:type="dxa"/>
          </w:tcPr>
          <w:p w:rsidR="009B3B25" w:rsidRDefault="00961D43" w:rsidP="00667CAC">
            <w:r>
              <w:rPr>
                <w:rFonts w:hint="eastAsia"/>
              </w:rPr>
              <w:t>片段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，自增，从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</w:tr>
      <w:tr w:rsidR="009B3B25" w:rsidTr="00667CAC">
        <w:tc>
          <w:tcPr>
            <w:tcW w:w="1242" w:type="dxa"/>
          </w:tcPr>
          <w:p w:rsidR="009B3B25" w:rsidRDefault="009B3B25" w:rsidP="00667CAC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9B3B25" w:rsidRDefault="0082702A" w:rsidP="00667CAC">
            <w:r w:rsidRPr="0082702A">
              <w:t>pos</w:t>
            </w:r>
          </w:p>
        </w:tc>
        <w:tc>
          <w:tcPr>
            <w:tcW w:w="4111" w:type="dxa"/>
          </w:tcPr>
          <w:p w:rsidR="009B3B25" w:rsidRDefault="004E4B2E" w:rsidP="00667CAC">
            <w:r>
              <w:rPr>
                <w:rFonts w:hint="eastAsia"/>
              </w:rPr>
              <w:t>片段在答案中的位置</w:t>
            </w:r>
            <w:r w:rsidR="00DC37FB">
              <w:rPr>
                <w:rFonts w:hint="eastAsia"/>
              </w:rPr>
              <w:t>，</w:t>
            </w:r>
            <w:r w:rsidR="00E813BD">
              <w:rPr>
                <w:rFonts w:hint="eastAsia"/>
              </w:rPr>
              <w:t>位置</w:t>
            </w:r>
            <w:r w:rsidR="00DC37FB">
              <w:rPr>
                <w:rFonts w:hint="eastAsia"/>
              </w:rPr>
              <w:t>从</w:t>
            </w:r>
            <w:r w:rsidR="00DC37FB">
              <w:rPr>
                <w:rFonts w:hint="eastAsia"/>
              </w:rPr>
              <w:t>0</w:t>
            </w:r>
            <w:r w:rsidR="00DC37FB">
              <w:rPr>
                <w:rFonts w:hint="eastAsia"/>
              </w:rPr>
              <w:t>开始</w:t>
            </w:r>
          </w:p>
        </w:tc>
      </w:tr>
      <w:tr w:rsidR="009B3B25" w:rsidTr="00667CAC">
        <w:tc>
          <w:tcPr>
            <w:tcW w:w="1242" w:type="dxa"/>
          </w:tcPr>
          <w:p w:rsidR="009B3B25" w:rsidRDefault="009B3B25" w:rsidP="00667CAC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9B3B25" w:rsidRDefault="0082702A" w:rsidP="00667CAC">
            <w:bookmarkStart w:id="98" w:name="OLE_LINK4"/>
            <w:bookmarkStart w:id="99" w:name="OLE_LINK5"/>
            <w:r w:rsidRPr="0082702A">
              <w:t>category</w:t>
            </w:r>
            <w:bookmarkEnd w:id="98"/>
            <w:bookmarkEnd w:id="99"/>
          </w:p>
        </w:tc>
        <w:tc>
          <w:tcPr>
            <w:tcW w:w="4111" w:type="dxa"/>
          </w:tcPr>
          <w:p w:rsidR="009B3B25" w:rsidRDefault="00867651" w:rsidP="00667CAC">
            <w:r>
              <w:rPr>
                <w:rFonts w:hint="eastAsia"/>
              </w:rPr>
              <w:t>片段分类（总分）</w:t>
            </w:r>
          </w:p>
        </w:tc>
      </w:tr>
      <w:tr w:rsidR="009B3B25" w:rsidTr="00667CAC">
        <w:tc>
          <w:tcPr>
            <w:tcW w:w="1242" w:type="dxa"/>
          </w:tcPr>
          <w:p w:rsidR="009B3B25" w:rsidRDefault="009B3B25" w:rsidP="00667CAC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9B3B25" w:rsidRDefault="0082702A" w:rsidP="00667CAC">
            <w:r w:rsidRPr="0082702A">
              <w:t>category_2</w:t>
            </w:r>
          </w:p>
        </w:tc>
        <w:tc>
          <w:tcPr>
            <w:tcW w:w="4111" w:type="dxa"/>
          </w:tcPr>
          <w:p w:rsidR="009B3B25" w:rsidRDefault="00867651" w:rsidP="00667CAC">
            <w:r>
              <w:rPr>
                <w:rFonts w:hint="eastAsia"/>
              </w:rPr>
              <w:t>片段分类（细分）</w:t>
            </w:r>
          </w:p>
        </w:tc>
      </w:tr>
      <w:tr w:rsidR="009B3B25" w:rsidTr="00667CAC">
        <w:tc>
          <w:tcPr>
            <w:tcW w:w="1242" w:type="dxa"/>
          </w:tcPr>
          <w:p w:rsidR="009B3B25" w:rsidRDefault="009B3B25" w:rsidP="00667CAC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9B3B25" w:rsidRDefault="0082702A" w:rsidP="00667CAC">
            <w:r w:rsidRPr="0082702A">
              <w:t>context</w:t>
            </w:r>
          </w:p>
        </w:tc>
        <w:tc>
          <w:tcPr>
            <w:tcW w:w="4111" w:type="dxa"/>
          </w:tcPr>
          <w:p w:rsidR="009B3B25" w:rsidRDefault="00705BDB" w:rsidP="00667CAC">
            <w:r>
              <w:rPr>
                <w:rFonts w:hint="eastAsia"/>
                <w:color w:val="000000"/>
                <w:sz w:val="22"/>
                <w:szCs w:val="22"/>
              </w:rPr>
              <w:t>片段是否依赖问题上下文</w:t>
            </w:r>
          </w:p>
        </w:tc>
      </w:tr>
      <w:tr w:rsidR="009B3B25" w:rsidTr="00667CAC">
        <w:tc>
          <w:tcPr>
            <w:tcW w:w="1242" w:type="dxa"/>
          </w:tcPr>
          <w:p w:rsidR="009B3B25" w:rsidRDefault="009B3B25" w:rsidP="00054BE3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:rsidR="009B3B25" w:rsidRDefault="0082702A" w:rsidP="00667CAC">
            <w:r w:rsidRPr="0082702A">
              <w:t>anno_content</w:t>
            </w:r>
          </w:p>
        </w:tc>
        <w:tc>
          <w:tcPr>
            <w:tcW w:w="4111" w:type="dxa"/>
          </w:tcPr>
          <w:p w:rsidR="009B3B25" w:rsidRDefault="00165A03" w:rsidP="00667CAC">
            <w:r>
              <w:rPr>
                <w:rFonts w:hint="eastAsia"/>
              </w:rPr>
              <w:t>片段标注后的文本内容</w:t>
            </w:r>
          </w:p>
        </w:tc>
      </w:tr>
      <w:tr w:rsidR="0082702A" w:rsidTr="00667CAC">
        <w:tc>
          <w:tcPr>
            <w:tcW w:w="1242" w:type="dxa"/>
          </w:tcPr>
          <w:p w:rsidR="0082702A" w:rsidRDefault="00F13141" w:rsidP="00667CAC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:rsidR="0082702A" w:rsidRPr="0082702A" w:rsidRDefault="0082702A" w:rsidP="00667CAC">
            <w:r w:rsidRPr="0082702A">
              <w:t>content</w:t>
            </w:r>
          </w:p>
        </w:tc>
        <w:tc>
          <w:tcPr>
            <w:tcW w:w="4111" w:type="dxa"/>
          </w:tcPr>
          <w:p w:rsidR="0082702A" w:rsidRDefault="00165A03" w:rsidP="00667CAC">
            <w:r>
              <w:rPr>
                <w:rFonts w:hint="eastAsia"/>
              </w:rPr>
              <w:t>片段文本内容</w:t>
            </w:r>
          </w:p>
        </w:tc>
      </w:tr>
      <w:tr w:rsidR="0082702A" w:rsidTr="00667CAC">
        <w:tc>
          <w:tcPr>
            <w:tcW w:w="1242" w:type="dxa"/>
          </w:tcPr>
          <w:p w:rsidR="0082702A" w:rsidRDefault="00F13141" w:rsidP="00667CAC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:rsidR="0082702A" w:rsidRPr="0082702A" w:rsidRDefault="0082702A" w:rsidP="00667CAC">
            <w:r w:rsidRPr="0082702A">
              <w:t>question</w:t>
            </w:r>
          </w:p>
        </w:tc>
        <w:tc>
          <w:tcPr>
            <w:tcW w:w="4111" w:type="dxa"/>
          </w:tcPr>
          <w:p w:rsidR="0082702A" w:rsidRDefault="00165A03" w:rsidP="00667CAC"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id</w:t>
            </w:r>
          </w:p>
        </w:tc>
      </w:tr>
      <w:tr w:rsidR="0082702A" w:rsidTr="00667CAC">
        <w:tc>
          <w:tcPr>
            <w:tcW w:w="1242" w:type="dxa"/>
          </w:tcPr>
          <w:p w:rsidR="0082702A" w:rsidRDefault="00F13141" w:rsidP="00667CAC">
            <w:r>
              <w:rPr>
                <w:rFonts w:hint="eastAsia"/>
              </w:rPr>
              <w:t>9</w:t>
            </w:r>
          </w:p>
        </w:tc>
        <w:tc>
          <w:tcPr>
            <w:tcW w:w="1843" w:type="dxa"/>
          </w:tcPr>
          <w:p w:rsidR="0082702A" w:rsidRPr="0082702A" w:rsidRDefault="0082702A" w:rsidP="00667CAC">
            <w:r w:rsidRPr="0082702A">
              <w:t>answer</w:t>
            </w:r>
          </w:p>
        </w:tc>
        <w:tc>
          <w:tcPr>
            <w:tcW w:w="4111" w:type="dxa"/>
          </w:tcPr>
          <w:p w:rsidR="0082702A" w:rsidRDefault="00165A03" w:rsidP="00667CAC">
            <w:r>
              <w:rPr>
                <w:rFonts w:hint="eastAsia"/>
              </w:rPr>
              <w:t>答案</w:t>
            </w:r>
            <w:r>
              <w:rPr>
                <w:rFonts w:hint="eastAsia"/>
              </w:rPr>
              <w:t>id</w:t>
            </w:r>
          </w:p>
        </w:tc>
      </w:tr>
      <w:tr w:rsidR="0082702A" w:rsidTr="00667CAC">
        <w:tc>
          <w:tcPr>
            <w:tcW w:w="1242" w:type="dxa"/>
          </w:tcPr>
          <w:p w:rsidR="0082702A" w:rsidRDefault="00F13141" w:rsidP="00667CAC">
            <w:r>
              <w:rPr>
                <w:rFonts w:hint="eastAsia"/>
              </w:rPr>
              <w:t>10</w:t>
            </w:r>
          </w:p>
        </w:tc>
        <w:tc>
          <w:tcPr>
            <w:tcW w:w="1843" w:type="dxa"/>
          </w:tcPr>
          <w:p w:rsidR="0082702A" w:rsidRPr="0082702A" w:rsidRDefault="0082702A" w:rsidP="00667CAC">
            <w:r w:rsidRPr="0082702A">
              <w:t>time</w:t>
            </w:r>
          </w:p>
        </w:tc>
        <w:tc>
          <w:tcPr>
            <w:tcW w:w="4111" w:type="dxa"/>
          </w:tcPr>
          <w:p w:rsidR="0082702A" w:rsidRDefault="00165A03" w:rsidP="00667CAC">
            <w:r>
              <w:rPr>
                <w:rFonts w:hint="eastAsia"/>
              </w:rPr>
              <w:t>入库时间</w:t>
            </w:r>
          </w:p>
        </w:tc>
      </w:tr>
      <w:tr w:rsidR="0082702A" w:rsidTr="00667CAC">
        <w:tc>
          <w:tcPr>
            <w:tcW w:w="1242" w:type="dxa"/>
          </w:tcPr>
          <w:p w:rsidR="0082702A" w:rsidRDefault="00F13141" w:rsidP="00667CAC">
            <w:r>
              <w:rPr>
                <w:rFonts w:hint="eastAsia"/>
              </w:rPr>
              <w:t>11</w:t>
            </w:r>
          </w:p>
        </w:tc>
        <w:tc>
          <w:tcPr>
            <w:tcW w:w="1843" w:type="dxa"/>
          </w:tcPr>
          <w:p w:rsidR="0082702A" w:rsidRPr="0082702A" w:rsidRDefault="0082702A" w:rsidP="00667CAC">
            <w:r w:rsidRPr="0082702A">
              <w:t>index</w:t>
            </w:r>
          </w:p>
        </w:tc>
        <w:tc>
          <w:tcPr>
            <w:tcW w:w="4111" w:type="dxa"/>
          </w:tcPr>
          <w:p w:rsidR="0082702A" w:rsidRDefault="00165A03" w:rsidP="00667CAC">
            <w:r>
              <w:rPr>
                <w:rFonts w:hint="eastAsia"/>
              </w:rPr>
              <w:t>建立索引时的标志位</w:t>
            </w:r>
          </w:p>
        </w:tc>
      </w:tr>
    </w:tbl>
    <w:p w:rsidR="00453DEF" w:rsidRPr="00453DEF" w:rsidRDefault="00453DEF" w:rsidP="00453DEF">
      <w:pPr>
        <w:pStyle w:val="af0"/>
        <w:ind w:left="720" w:firstLineChars="0" w:firstLine="0"/>
        <w:rPr>
          <w:b/>
        </w:rPr>
      </w:pPr>
    </w:p>
    <w:p w:rsidR="00842A91" w:rsidRPr="00BC019A" w:rsidRDefault="00BC019A" w:rsidP="00842A91">
      <w:pPr>
        <w:rPr>
          <w:b/>
          <w:color w:val="FF0000"/>
        </w:rPr>
      </w:pPr>
      <w:r w:rsidRPr="00BC019A">
        <w:rPr>
          <w:rFonts w:hint="eastAsia"/>
          <w:b/>
          <w:color w:val="FF0000"/>
        </w:rPr>
        <w:t>特别说明：</w:t>
      </w:r>
    </w:p>
    <w:p w:rsidR="00887EDD" w:rsidRDefault="00BC019A" w:rsidP="00022A4E">
      <w:pPr>
        <w:pStyle w:val="af0"/>
        <w:numPr>
          <w:ilvl w:val="0"/>
          <w:numId w:val="32"/>
        </w:numPr>
        <w:ind w:firstLineChars="0"/>
        <w:rPr>
          <w:b/>
        </w:rPr>
      </w:pPr>
      <w:r w:rsidRPr="00051641">
        <w:rPr>
          <w:b/>
        </w:rPr>
        <w:t>category</w:t>
      </w:r>
      <w:r w:rsidRPr="00051641">
        <w:rPr>
          <w:rFonts w:hint="eastAsia"/>
          <w:b/>
        </w:rPr>
        <w:t xml:space="preserve"> </w:t>
      </w:r>
      <w:r w:rsidRPr="00051641">
        <w:rPr>
          <w:rFonts w:hint="eastAsia"/>
          <w:b/>
        </w:rPr>
        <w:t>表示片段的分类，从总的方面说明。</w:t>
      </w:r>
      <w:r w:rsidR="00022A4E">
        <w:rPr>
          <w:rFonts w:hint="eastAsia"/>
          <w:b/>
        </w:rPr>
        <w:t>代码中涉及的有</w:t>
      </w:r>
      <w:r w:rsidR="00022A4E" w:rsidRPr="00F33435">
        <w:rPr>
          <w:b/>
        </w:rPr>
        <w:t>{d, i, k, m, y, t, cq, fw, ab}</w:t>
      </w:r>
      <w:r w:rsidR="00022A4E" w:rsidRPr="00F33435">
        <w:rPr>
          <w:rFonts w:hint="eastAsia"/>
          <w:b/>
        </w:rPr>
        <w:t>，而数据库中主要有</w:t>
      </w:r>
      <w:r w:rsidR="00022A4E" w:rsidRPr="00F33435">
        <w:rPr>
          <w:rFonts w:hint="eastAsia"/>
          <w:b/>
        </w:rPr>
        <w:t>{</w:t>
      </w:r>
      <w:r w:rsidR="00022A4E" w:rsidRPr="00022A4E">
        <w:rPr>
          <w:rFonts w:hint="eastAsia"/>
          <w:b/>
        </w:rPr>
        <w:t xml:space="preserve"> </w:t>
      </w:r>
      <w:r w:rsidR="00022A4E" w:rsidRPr="00F33435">
        <w:rPr>
          <w:rFonts w:hint="eastAsia"/>
          <w:b/>
        </w:rPr>
        <w:t>t</w:t>
      </w:r>
      <w:r w:rsidR="00022A4E" w:rsidRPr="00F33435">
        <w:rPr>
          <w:rFonts w:hint="eastAsia"/>
          <w:b/>
        </w:rPr>
        <w:t>、</w:t>
      </w:r>
      <w:r w:rsidR="00022A4E" w:rsidRPr="00F33435">
        <w:rPr>
          <w:rFonts w:hint="eastAsia"/>
          <w:b/>
        </w:rPr>
        <w:t>m</w:t>
      </w:r>
      <w:r w:rsidR="00022A4E" w:rsidRPr="00F33435">
        <w:rPr>
          <w:rFonts w:hint="eastAsia"/>
          <w:b/>
        </w:rPr>
        <w:t>、</w:t>
      </w:r>
      <w:r w:rsidR="00022A4E" w:rsidRPr="00F33435">
        <w:rPr>
          <w:rFonts w:hint="eastAsia"/>
          <w:b/>
        </w:rPr>
        <w:t>y</w:t>
      </w:r>
      <w:r w:rsidR="00022A4E" w:rsidRPr="00F33435">
        <w:rPr>
          <w:rFonts w:hint="eastAsia"/>
          <w:b/>
        </w:rPr>
        <w:t>、</w:t>
      </w:r>
      <w:r w:rsidR="00022A4E" w:rsidRPr="00F33435">
        <w:rPr>
          <w:rFonts w:hint="eastAsia"/>
          <w:b/>
        </w:rPr>
        <w:t>d</w:t>
      </w:r>
      <w:r w:rsidR="00022A4E" w:rsidRPr="00F33435">
        <w:rPr>
          <w:rFonts w:hint="eastAsia"/>
          <w:b/>
        </w:rPr>
        <w:t>、</w:t>
      </w:r>
      <w:r w:rsidR="00022A4E" w:rsidRPr="00F33435">
        <w:rPr>
          <w:rFonts w:hint="eastAsia"/>
          <w:b/>
        </w:rPr>
        <w:t>ab}</w:t>
      </w:r>
      <w:r w:rsidR="00F33435">
        <w:rPr>
          <w:rFonts w:hint="eastAsia"/>
          <w:b/>
        </w:rPr>
        <w:t>，</w:t>
      </w:r>
    </w:p>
    <w:p w:rsidR="00887EDD" w:rsidRDefault="00022A4E" w:rsidP="00887EDD">
      <w:pPr>
        <w:pStyle w:val="af0"/>
        <w:ind w:left="360" w:firstLineChars="0" w:firstLine="0"/>
        <w:rPr>
          <w:b/>
        </w:rPr>
      </w:pPr>
      <w:r w:rsidRPr="00F33435">
        <w:rPr>
          <w:rFonts w:hint="eastAsia"/>
          <w:b/>
        </w:rPr>
        <w:t>其中</w:t>
      </w:r>
      <w:r w:rsidR="00887EDD">
        <w:rPr>
          <w:rFonts w:hint="eastAsia"/>
          <w:b/>
        </w:rPr>
        <w:t>，</w:t>
      </w:r>
      <w:r w:rsidR="00887EDD">
        <w:rPr>
          <w:rFonts w:hint="eastAsia"/>
          <w:b/>
        </w:rPr>
        <w:t>t</w:t>
      </w:r>
      <w:r w:rsidR="00887EDD">
        <w:rPr>
          <w:rFonts w:hint="eastAsia"/>
          <w:b/>
        </w:rPr>
        <w:t>表示一般的治疗手段；</w:t>
      </w:r>
    </w:p>
    <w:p w:rsidR="00887EDD" w:rsidRDefault="00887EDD" w:rsidP="00887EDD">
      <w:pPr>
        <w:pStyle w:val="af0"/>
        <w:ind w:left="360" w:firstLineChars="0" w:firstLine="0"/>
        <w:rPr>
          <w:b/>
        </w:rPr>
      </w:pPr>
      <w:r>
        <w:rPr>
          <w:rFonts w:hint="eastAsia"/>
          <w:b/>
        </w:rPr>
        <w:t>m</w:t>
      </w:r>
      <w:r>
        <w:rPr>
          <w:rFonts w:hint="eastAsia"/>
          <w:b/>
        </w:rPr>
        <w:t>表示药物</w:t>
      </w:r>
    </w:p>
    <w:p w:rsidR="00887EDD" w:rsidRPr="00887EDD" w:rsidRDefault="00887EDD" w:rsidP="00887EDD">
      <w:pPr>
        <w:pStyle w:val="af0"/>
        <w:ind w:left="360" w:firstLineChars="0" w:firstLine="0"/>
        <w:rPr>
          <w:b/>
        </w:rPr>
      </w:pPr>
      <w:r>
        <w:rPr>
          <w:rFonts w:hint="eastAsia"/>
          <w:b/>
        </w:rPr>
        <w:t>y</w:t>
      </w:r>
      <w:bookmarkStart w:id="100" w:name="OLE_LINK10"/>
      <w:bookmarkStart w:id="101" w:name="OLE_LINK11"/>
      <w:r w:rsidR="007D1A15">
        <w:rPr>
          <w:rFonts w:hint="eastAsia"/>
          <w:b/>
        </w:rPr>
        <w:t>表示食物</w:t>
      </w:r>
    </w:p>
    <w:bookmarkEnd w:id="100"/>
    <w:bookmarkEnd w:id="101"/>
    <w:p w:rsidR="00887EDD" w:rsidRPr="00887EDD" w:rsidRDefault="00022A4E" w:rsidP="00887EDD">
      <w:pPr>
        <w:pStyle w:val="af0"/>
        <w:ind w:left="360" w:firstLineChars="0" w:firstLine="0"/>
        <w:rPr>
          <w:b/>
        </w:rPr>
      </w:pPr>
      <w:r w:rsidRPr="00F33435">
        <w:rPr>
          <w:rFonts w:hint="eastAsia"/>
          <w:b/>
        </w:rPr>
        <w:t>d</w:t>
      </w:r>
      <w:bookmarkStart w:id="102" w:name="OLE_LINK6"/>
      <w:bookmarkStart w:id="103" w:name="OLE_LINK7"/>
      <w:r w:rsidRPr="00F33435">
        <w:rPr>
          <w:rFonts w:hint="eastAsia"/>
          <w:b/>
        </w:rPr>
        <w:t>表示疾病或者症状的描述、内容等；</w:t>
      </w:r>
      <w:bookmarkEnd w:id="102"/>
      <w:bookmarkEnd w:id="103"/>
    </w:p>
    <w:p w:rsidR="00022A4E" w:rsidRPr="0084153F" w:rsidRDefault="00887EDD" w:rsidP="0084153F">
      <w:pPr>
        <w:pStyle w:val="af0"/>
        <w:ind w:left="360" w:firstLineChars="0" w:firstLine="0"/>
        <w:rPr>
          <w:b/>
        </w:rPr>
      </w:pPr>
      <w:r>
        <w:rPr>
          <w:rFonts w:hint="eastAsia"/>
          <w:b/>
        </w:rPr>
        <w:t>i</w:t>
      </w:r>
      <w:bookmarkStart w:id="104" w:name="OLE_LINK8"/>
      <w:bookmarkStart w:id="105" w:name="OLE_LINK9"/>
      <w:r w:rsidR="0084153F">
        <w:rPr>
          <w:rFonts w:hint="eastAsia"/>
          <w:b/>
        </w:rPr>
        <w:t>表示诊断标准或者检查项目</w:t>
      </w:r>
    </w:p>
    <w:bookmarkEnd w:id="104"/>
    <w:bookmarkEnd w:id="105"/>
    <w:p w:rsidR="00887EDD" w:rsidRDefault="008C6DA0" w:rsidP="00887EDD">
      <w:pPr>
        <w:pStyle w:val="af0"/>
        <w:ind w:left="360" w:firstLineChars="0" w:firstLine="0"/>
        <w:rPr>
          <w:b/>
        </w:rPr>
      </w:pPr>
      <w:r>
        <w:rPr>
          <w:rFonts w:hint="eastAsia"/>
          <w:b/>
        </w:rPr>
        <w:t>k?</w:t>
      </w:r>
    </w:p>
    <w:p w:rsidR="008C6DA0" w:rsidRDefault="008C6DA0" w:rsidP="00887EDD">
      <w:pPr>
        <w:pStyle w:val="af0"/>
        <w:ind w:left="360" w:firstLineChars="0" w:firstLine="0"/>
        <w:rPr>
          <w:b/>
        </w:rPr>
      </w:pPr>
      <w:r>
        <w:rPr>
          <w:rFonts w:hint="eastAsia"/>
          <w:b/>
        </w:rPr>
        <w:t>cq?</w:t>
      </w:r>
    </w:p>
    <w:p w:rsidR="008C6DA0" w:rsidRDefault="008C6DA0" w:rsidP="00887EDD">
      <w:pPr>
        <w:pStyle w:val="af0"/>
        <w:ind w:left="360" w:firstLineChars="0" w:firstLine="0"/>
        <w:rPr>
          <w:b/>
        </w:rPr>
      </w:pPr>
      <w:r>
        <w:rPr>
          <w:rFonts w:hint="eastAsia"/>
          <w:b/>
        </w:rPr>
        <w:t>fw?</w:t>
      </w:r>
    </w:p>
    <w:p w:rsidR="008C6DA0" w:rsidRDefault="008C6DA0" w:rsidP="00887EDD">
      <w:pPr>
        <w:pStyle w:val="af0"/>
        <w:ind w:left="360" w:firstLineChars="0" w:firstLine="0"/>
        <w:rPr>
          <w:b/>
        </w:rPr>
      </w:pPr>
      <w:r>
        <w:rPr>
          <w:rFonts w:hint="eastAsia"/>
          <w:b/>
        </w:rPr>
        <w:lastRenderedPageBreak/>
        <w:t>ab?</w:t>
      </w:r>
    </w:p>
    <w:p w:rsidR="004716CF" w:rsidRPr="00051641" w:rsidRDefault="004716CF" w:rsidP="004716CF">
      <w:pPr>
        <w:pStyle w:val="af0"/>
        <w:ind w:left="360" w:firstLineChars="0" w:firstLine="0"/>
        <w:rPr>
          <w:b/>
        </w:rPr>
      </w:pPr>
    </w:p>
    <w:p w:rsidR="009B0F37" w:rsidRPr="002D065A" w:rsidRDefault="00BC019A" w:rsidP="002D065A">
      <w:pPr>
        <w:pStyle w:val="af0"/>
        <w:numPr>
          <w:ilvl w:val="0"/>
          <w:numId w:val="37"/>
        </w:numPr>
        <w:ind w:firstLineChars="0"/>
        <w:rPr>
          <w:b/>
          <w:rPrChange w:id="106" w:author="佳恒 窦" w:date="2019-10-31T10:07:00Z">
            <w:rPr/>
          </w:rPrChange>
        </w:rPr>
        <w:pPrChange w:id="107" w:author="佳恒 窦" w:date="2019-10-31T10:07:00Z">
          <w:pPr>
            <w:pStyle w:val="af0"/>
            <w:numPr>
              <w:numId w:val="32"/>
            </w:numPr>
            <w:ind w:left="360" w:firstLineChars="0" w:hanging="360"/>
          </w:pPr>
        </w:pPrChange>
      </w:pPr>
      <w:r w:rsidRPr="002D065A">
        <w:rPr>
          <w:b/>
          <w:rPrChange w:id="108" w:author="佳恒 窦" w:date="2019-10-31T10:07:00Z">
            <w:rPr/>
          </w:rPrChange>
        </w:rPr>
        <w:t>category_2</w:t>
      </w:r>
      <w:r w:rsidRPr="002D065A">
        <w:rPr>
          <w:rFonts w:hint="eastAsia"/>
          <w:b/>
          <w:rPrChange w:id="109" w:author="佳恒 窦" w:date="2019-10-31T10:07:00Z">
            <w:rPr>
              <w:rFonts w:hint="eastAsia"/>
            </w:rPr>
          </w:rPrChange>
        </w:rPr>
        <w:t xml:space="preserve"> </w:t>
      </w:r>
      <w:r w:rsidRPr="002D065A">
        <w:rPr>
          <w:rFonts w:hint="eastAsia"/>
          <w:b/>
          <w:rPrChange w:id="110" w:author="佳恒 窦" w:date="2019-10-31T10:07:00Z">
            <w:rPr>
              <w:rFonts w:hint="eastAsia"/>
            </w:rPr>
          </w:rPrChange>
        </w:rPr>
        <w:t>也是片段的分类，</w:t>
      </w:r>
      <w:r w:rsidR="009D43B7" w:rsidRPr="002D065A">
        <w:rPr>
          <w:rFonts w:hint="eastAsia"/>
          <w:b/>
          <w:rPrChange w:id="111" w:author="佳恒 窦" w:date="2019-10-31T10:07:00Z">
            <w:rPr>
              <w:rFonts w:hint="eastAsia"/>
            </w:rPr>
          </w:rPrChange>
        </w:rPr>
        <w:t>从细的方面划分：</w:t>
      </w:r>
      <w:r w:rsidR="009D43B7" w:rsidRPr="002D065A">
        <w:rPr>
          <w:b/>
          <w:rPrChange w:id="112" w:author="佳恒 窦" w:date="2019-10-31T10:07:00Z">
            <w:rPr/>
          </w:rPrChange>
        </w:rPr>
        <w:t xml:space="preserve"> </w:t>
      </w:r>
    </w:p>
    <w:p w:rsidR="009B0F37" w:rsidRDefault="009B0F37" w:rsidP="009B0F37">
      <w:pPr>
        <w:pStyle w:val="af0"/>
        <w:ind w:left="360" w:firstLineChars="0" w:firstLine="0"/>
        <w:rPr>
          <w:b/>
        </w:rPr>
      </w:pPr>
      <w:r w:rsidRPr="009B0F37">
        <w:rPr>
          <w:b/>
        </w:rPr>
        <w:t>{"</w:t>
      </w:r>
      <w:r w:rsidRPr="00524ED1">
        <w:rPr>
          <w:b/>
          <w:color w:val="FF0000"/>
        </w:rPr>
        <w:t>d</w:t>
      </w:r>
      <w:r w:rsidRPr="009B0F37">
        <w:rPr>
          <w:b/>
        </w:rPr>
        <w:t>", "</w:t>
      </w:r>
      <w:r w:rsidRPr="00524ED1">
        <w:rPr>
          <w:b/>
          <w:color w:val="FF0000"/>
        </w:rPr>
        <w:t>cd</w:t>
      </w:r>
      <w:r w:rsidRPr="009B0F37">
        <w:rPr>
          <w:b/>
        </w:rPr>
        <w:t>", "</w:t>
      </w:r>
      <w:r w:rsidRPr="00524ED1">
        <w:rPr>
          <w:b/>
          <w:color w:val="FF0000"/>
        </w:rPr>
        <w:t>dr</w:t>
      </w:r>
      <w:r w:rsidRPr="009B0F37">
        <w:rPr>
          <w:b/>
        </w:rPr>
        <w:t>", "</w:t>
      </w:r>
      <w:r w:rsidRPr="00524ED1">
        <w:rPr>
          <w:b/>
          <w:color w:val="FF0000"/>
        </w:rPr>
        <w:t>cdr</w:t>
      </w:r>
      <w:r w:rsidRPr="009B0F37">
        <w:rPr>
          <w:b/>
        </w:rPr>
        <w:t>", "</w:t>
      </w:r>
      <w:r w:rsidRPr="00E5069B">
        <w:rPr>
          <w:b/>
          <w:color w:val="FF0000"/>
        </w:rPr>
        <w:t>dw</w:t>
      </w:r>
      <w:r w:rsidRPr="009B0F37">
        <w:rPr>
          <w:b/>
        </w:rPr>
        <w:t>", "</w:t>
      </w:r>
      <w:r w:rsidRPr="00524ED1">
        <w:rPr>
          <w:b/>
          <w:color w:val="FF0000"/>
        </w:rPr>
        <w:t>cdw</w:t>
      </w:r>
      <w:r w:rsidRPr="009B0F37">
        <w:rPr>
          <w:b/>
        </w:rPr>
        <w:t>"}</w:t>
      </w:r>
    </w:p>
    <w:p w:rsidR="00027EA8" w:rsidRDefault="00027EA8" w:rsidP="009B0F37">
      <w:pPr>
        <w:pStyle w:val="af0"/>
        <w:ind w:left="360" w:firstLineChars="0" w:firstLine="0"/>
        <w:rPr>
          <w:b/>
        </w:rPr>
      </w:pPr>
      <w:r w:rsidRPr="00027EA8">
        <w:rPr>
          <w:b/>
        </w:rPr>
        <w:t>{"</w:t>
      </w:r>
      <w:r w:rsidRPr="00524ED1">
        <w:rPr>
          <w:b/>
          <w:color w:val="FF0000"/>
        </w:rPr>
        <w:t>i</w:t>
      </w:r>
      <w:r w:rsidRPr="00027EA8">
        <w:rPr>
          <w:b/>
        </w:rPr>
        <w:t>", "</w:t>
      </w:r>
      <w:r w:rsidRPr="00524ED1">
        <w:rPr>
          <w:b/>
          <w:color w:val="FF0000"/>
        </w:rPr>
        <w:t>iz</w:t>
      </w:r>
      <w:r w:rsidRPr="00027EA8">
        <w:rPr>
          <w:b/>
        </w:rPr>
        <w:t>", "</w:t>
      </w:r>
      <w:r w:rsidRPr="00524ED1">
        <w:rPr>
          <w:b/>
          <w:color w:val="FF0000"/>
        </w:rPr>
        <w:t>ciz</w:t>
      </w:r>
      <w:r w:rsidRPr="00027EA8">
        <w:rPr>
          <w:b/>
        </w:rPr>
        <w:t>", "</w:t>
      </w:r>
      <w:r w:rsidRPr="00524ED1">
        <w:rPr>
          <w:b/>
          <w:color w:val="FF0000"/>
        </w:rPr>
        <w:t>iq</w:t>
      </w:r>
      <w:r w:rsidRPr="00027EA8">
        <w:rPr>
          <w:b/>
        </w:rPr>
        <w:t>"}</w:t>
      </w:r>
    </w:p>
    <w:p w:rsidR="00027EA8" w:rsidRDefault="00027EA8" w:rsidP="009B0F37">
      <w:pPr>
        <w:pStyle w:val="af0"/>
        <w:ind w:left="360" w:firstLineChars="0" w:firstLine="0"/>
        <w:rPr>
          <w:b/>
        </w:rPr>
      </w:pPr>
      <w:r w:rsidRPr="00027EA8">
        <w:rPr>
          <w:b/>
        </w:rPr>
        <w:t>{"</w:t>
      </w:r>
      <w:r w:rsidRPr="00524ED1">
        <w:rPr>
          <w:b/>
          <w:color w:val="FF0000"/>
        </w:rPr>
        <w:t>m</w:t>
      </w:r>
      <w:r w:rsidRPr="00027EA8">
        <w:rPr>
          <w:b/>
        </w:rPr>
        <w:t>", "</w:t>
      </w:r>
      <w:r w:rsidRPr="00E5069B">
        <w:rPr>
          <w:b/>
          <w:color w:val="FF0000"/>
        </w:rPr>
        <w:t>cm</w:t>
      </w:r>
      <w:r w:rsidRPr="00027EA8">
        <w:rPr>
          <w:b/>
        </w:rPr>
        <w:t>", "</w:t>
      </w:r>
      <w:r w:rsidRPr="00524ED1">
        <w:rPr>
          <w:b/>
          <w:color w:val="FF0000"/>
        </w:rPr>
        <w:t>mw</w:t>
      </w:r>
      <w:r w:rsidRPr="00027EA8">
        <w:rPr>
          <w:b/>
        </w:rPr>
        <w:t>"}</w:t>
      </w:r>
    </w:p>
    <w:p w:rsidR="00027EA8" w:rsidRDefault="00027EA8" w:rsidP="009B0F37">
      <w:pPr>
        <w:pStyle w:val="af0"/>
        <w:ind w:left="360" w:firstLineChars="0" w:firstLine="0"/>
        <w:rPr>
          <w:b/>
        </w:rPr>
      </w:pPr>
      <w:r w:rsidRPr="00027EA8">
        <w:rPr>
          <w:b/>
        </w:rPr>
        <w:t>{"</w:t>
      </w:r>
      <w:r w:rsidRPr="00524ED1">
        <w:rPr>
          <w:b/>
          <w:color w:val="FF0000"/>
        </w:rPr>
        <w:t>y</w:t>
      </w:r>
      <w:r w:rsidRPr="00027EA8">
        <w:rPr>
          <w:b/>
        </w:rPr>
        <w:t>", "</w:t>
      </w:r>
      <w:r w:rsidRPr="00524ED1">
        <w:rPr>
          <w:b/>
          <w:color w:val="FF0000"/>
        </w:rPr>
        <w:t>cy</w:t>
      </w:r>
      <w:r w:rsidRPr="00027EA8">
        <w:rPr>
          <w:b/>
        </w:rPr>
        <w:t>", "</w:t>
      </w:r>
      <w:r w:rsidRPr="00E5069B">
        <w:rPr>
          <w:b/>
          <w:color w:val="FF0000"/>
        </w:rPr>
        <w:t>yw</w:t>
      </w:r>
      <w:r w:rsidRPr="00027EA8">
        <w:rPr>
          <w:b/>
        </w:rPr>
        <w:t>"}</w:t>
      </w:r>
    </w:p>
    <w:p w:rsidR="00027EA8" w:rsidRDefault="00027EA8" w:rsidP="009B0F37">
      <w:pPr>
        <w:pStyle w:val="af0"/>
        <w:ind w:left="360" w:firstLineChars="0" w:firstLine="0"/>
        <w:rPr>
          <w:b/>
        </w:rPr>
      </w:pPr>
      <w:r w:rsidRPr="00027EA8">
        <w:rPr>
          <w:b/>
        </w:rPr>
        <w:t>{"</w:t>
      </w:r>
      <w:r w:rsidRPr="00524ED1">
        <w:rPr>
          <w:b/>
          <w:color w:val="FF0000"/>
        </w:rPr>
        <w:t>t</w:t>
      </w:r>
      <w:r w:rsidRPr="00027EA8">
        <w:rPr>
          <w:b/>
        </w:rPr>
        <w:t>", "</w:t>
      </w:r>
      <w:r w:rsidRPr="00524ED1">
        <w:rPr>
          <w:b/>
          <w:color w:val="FF0000"/>
        </w:rPr>
        <w:t>ct</w:t>
      </w:r>
      <w:r w:rsidRPr="00027EA8">
        <w:rPr>
          <w:b/>
        </w:rPr>
        <w:t>", "</w:t>
      </w:r>
      <w:r w:rsidRPr="00524ED1">
        <w:rPr>
          <w:b/>
          <w:color w:val="FF0000"/>
        </w:rPr>
        <w:t>tq</w:t>
      </w:r>
      <w:r w:rsidRPr="00027EA8">
        <w:rPr>
          <w:b/>
        </w:rPr>
        <w:t>"}</w:t>
      </w:r>
    </w:p>
    <w:p w:rsidR="00082188" w:rsidRPr="00082188" w:rsidRDefault="00082188" w:rsidP="00082188">
      <w:pPr>
        <w:pStyle w:val="af0"/>
        <w:ind w:left="360" w:firstLineChars="0" w:firstLine="0"/>
        <w:rPr>
          <w:b/>
        </w:rPr>
      </w:pPr>
      <w:r w:rsidRPr="00027EA8">
        <w:rPr>
          <w:b/>
        </w:rPr>
        <w:t>{"k"}</w:t>
      </w:r>
    </w:p>
    <w:p w:rsidR="00027EA8" w:rsidRDefault="00027EA8" w:rsidP="009B0F37">
      <w:pPr>
        <w:pStyle w:val="af0"/>
        <w:ind w:left="360" w:firstLineChars="0" w:firstLine="0"/>
        <w:rPr>
          <w:b/>
        </w:rPr>
      </w:pPr>
      <w:r w:rsidRPr="00027EA8">
        <w:rPr>
          <w:b/>
        </w:rPr>
        <w:t>{"cq"}</w:t>
      </w:r>
    </w:p>
    <w:p w:rsidR="00027EA8" w:rsidRDefault="00027EA8" w:rsidP="009B0F37">
      <w:pPr>
        <w:pStyle w:val="af0"/>
        <w:ind w:left="360" w:firstLineChars="0" w:firstLine="0"/>
        <w:rPr>
          <w:b/>
        </w:rPr>
      </w:pPr>
      <w:r w:rsidRPr="00027EA8">
        <w:rPr>
          <w:b/>
        </w:rPr>
        <w:t>{"fw"}</w:t>
      </w:r>
    </w:p>
    <w:p w:rsidR="00027EA8" w:rsidRDefault="00027EA8" w:rsidP="009B0F37">
      <w:pPr>
        <w:pStyle w:val="af0"/>
        <w:ind w:left="360" w:firstLineChars="0" w:firstLine="0"/>
        <w:rPr>
          <w:b/>
        </w:rPr>
      </w:pPr>
      <w:r w:rsidRPr="00027EA8">
        <w:rPr>
          <w:b/>
        </w:rPr>
        <w:t>{"ab"}</w:t>
      </w:r>
    </w:p>
    <w:p w:rsidR="009B0F37" w:rsidRDefault="00087EF9" w:rsidP="009B0F37">
      <w:pPr>
        <w:pStyle w:val="af0"/>
        <w:ind w:left="360" w:firstLineChars="0" w:firstLine="0"/>
        <w:rPr>
          <w:b/>
        </w:rPr>
      </w:pPr>
      <w:r>
        <w:rPr>
          <w:rFonts w:hint="eastAsia"/>
          <w:b/>
        </w:rPr>
        <w:t>红色标注的为在数据库中出现的类别。</w:t>
      </w:r>
    </w:p>
    <w:p w:rsidR="009D43B7" w:rsidRDefault="0038052F" w:rsidP="009B0F37">
      <w:pPr>
        <w:pStyle w:val="af0"/>
        <w:ind w:left="360" w:firstLineChars="0" w:firstLine="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>
        <w:rPr>
          <w:rFonts w:hint="eastAsia"/>
          <w:b/>
        </w:rPr>
        <w:t>d</w:t>
      </w:r>
      <w:r>
        <w:rPr>
          <w:rFonts w:hint="eastAsia"/>
          <w:b/>
        </w:rPr>
        <w:t>，</w:t>
      </w:r>
      <w:r w:rsidRPr="00F33435">
        <w:rPr>
          <w:rFonts w:hint="eastAsia"/>
          <w:b/>
        </w:rPr>
        <w:t>表示疾病或者症状的描述、内容等；</w:t>
      </w:r>
    </w:p>
    <w:p w:rsidR="0038052F" w:rsidRDefault="0038052F" w:rsidP="009B0F37">
      <w:pPr>
        <w:pStyle w:val="af0"/>
        <w:ind w:left="360" w:firstLineChars="0" w:firstLine="0"/>
        <w:rPr>
          <w:b/>
        </w:rPr>
      </w:pPr>
      <w:r>
        <w:rPr>
          <w:rFonts w:hint="eastAsia"/>
          <w:b/>
        </w:rPr>
        <w:t xml:space="preserve">     cd</w:t>
      </w:r>
      <w:r>
        <w:rPr>
          <w:rFonts w:hint="eastAsia"/>
          <w:b/>
        </w:rPr>
        <w:t>，</w:t>
      </w:r>
      <w:r w:rsidR="00D900FB">
        <w:rPr>
          <w:rFonts w:hint="eastAsia"/>
          <w:b/>
        </w:rPr>
        <w:t>依赖上下文构成完整语义</w:t>
      </w:r>
    </w:p>
    <w:p w:rsidR="00D900FB" w:rsidRDefault="00D900FB" w:rsidP="009B0F37">
      <w:pPr>
        <w:pStyle w:val="af0"/>
        <w:ind w:left="360" w:firstLineChars="0" w:firstLine="0"/>
        <w:rPr>
          <w:b/>
        </w:rPr>
      </w:pPr>
      <w:r>
        <w:rPr>
          <w:rFonts w:hint="eastAsia"/>
          <w:b/>
        </w:rPr>
        <w:t xml:space="preserve">     dr</w:t>
      </w:r>
      <w:r>
        <w:rPr>
          <w:rFonts w:hint="eastAsia"/>
          <w:b/>
        </w:rPr>
        <w:t>，导致疾病或者症状的原因</w:t>
      </w:r>
    </w:p>
    <w:p w:rsidR="00D900FB" w:rsidRDefault="00D900FB" w:rsidP="009B0F37">
      <w:pPr>
        <w:pStyle w:val="af0"/>
        <w:ind w:left="360" w:firstLineChars="0" w:firstLine="0"/>
        <w:rPr>
          <w:b/>
        </w:rPr>
      </w:pPr>
      <w:r>
        <w:rPr>
          <w:rFonts w:hint="eastAsia"/>
          <w:b/>
        </w:rPr>
        <w:t xml:space="preserve">     cdr</w:t>
      </w:r>
      <w:r>
        <w:rPr>
          <w:rFonts w:hint="eastAsia"/>
          <w:b/>
        </w:rPr>
        <w:t>，依赖上下文</w:t>
      </w:r>
    </w:p>
    <w:p w:rsidR="00D900FB" w:rsidRDefault="00D900FB" w:rsidP="00D900FB">
      <w:pPr>
        <w:pStyle w:val="af0"/>
        <w:ind w:left="360" w:firstLineChars="0" w:firstLine="435"/>
        <w:rPr>
          <w:b/>
        </w:rPr>
      </w:pPr>
      <w:r>
        <w:rPr>
          <w:rFonts w:hint="eastAsia"/>
          <w:b/>
        </w:rPr>
        <w:t>dw</w:t>
      </w:r>
      <w:r>
        <w:rPr>
          <w:rFonts w:hint="eastAsia"/>
          <w:b/>
        </w:rPr>
        <w:t>，疾病或者症状带来的危害</w:t>
      </w:r>
    </w:p>
    <w:p w:rsidR="00D900FB" w:rsidRDefault="00D900FB" w:rsidP="00D900FB">
      <w:pPr>
        <w:pStyle w:val="af0"/>
        <w:ind w:left="360" w:firstLineChars="0" w:firstLine="435"/>
        <w:rPr>
          <w:b/>
        </w:rPr>
      </w:pPr>
      <w:r>
        <w:rPr>
          <w:rFonts w:hint="eastAsia"/>
          <w:b/>
        </w:rPr>
        <w:t>cdw</w:t>
      </w:r>
      <w:r>
        <w:rPr>
          <w:rFonts w:hint="eastAsia"/>
          <w:b/>
        </w:rPr>
        <w:t>，依赖上下文</w:t>
      </w:r>
    </w:p>
    <w:p w:rsidR="00DD78AD" w:rsidRDefault="00961865" w:rsidP="00DD78AD">
      <w:pPr>
        <w:pStyle w:val="af0"/>
        <w:ind w:left="360" w:firstLineChars="0" w:firstLine="0"/>
        <w:rPr>
          <w:b/>
        </w:rPr>
      </w:pPr>
      <w:r w:rsidRPr="00961865">
        <w:rPr>
          <w:rFonts w:hint="eastAsia"/>
          <w:b/>
        </w:rPr>
        <w:t>（</w:t>
      </w:r>
      <w:r w:rsidRPr="00961865">
        <w:rPr>
          <w:rFonts w:hint="eastAsia"/>
          <w:b/>
        </w:rPr>
        <w:t>2</w:t>
      </w:r>
      <w:r w:rsidRPr="00961865">
        <w:rPr>
          <w:rFonts w:hint="eastAsia"/>
          <w:b/>
        </w:rPr>
        <w:t>）</w:t>
      </w:r>
      <w:r w:rsidR="00141314">
        <w:rPr>
          <w:rFonts w:hint="eastAsia"/>
          <w:b/>
        </w:rPr>
        <w:t>i</w:t>
      </w:r>
      <w:r w:rsidR="00141314">
        <w:rPr>
          <w:rFonts w:hint="eastAsia"/>
          <w:b/>
        </w:rPr>
        <w:t>，</w:t>
      </w:r>
      <w:r w:rsidR="00DD78AD">
        <w:rPr>
          <w:rFonts w:hint="eastAsia"/>
          <w:b/>
        </w:rPr>
        <w:t>表示诊断标准或者检查项目</w:t>
      </w:r>
    </w:p>
    <w:p w:rsidR="00DD78AD" w:rsidRDefault="00DD78AD" w:rsidP="00DD78AD">
      <w:pPr>
        <w:pStyle w:val="af0"/>
        <w:ind w:left="360" w:firstLineChars="0" w:firstLine="0"/>
        <w:rPr>
          <w:b/>
        </w:rPr>
      </w:pPr>
      <w:r>
        <w:rPr>
          <w:rFonts w:hint="eastAsia"/>
          <w:b/>
        </w:rPr>
        <w:t xml:space="preserve">     </w:t>
      </w:r>
      <w:r w:rsidR="009167D1">
        <w:rPr>
          <w:b/>
        </w:rPr>
        <w:t>iz</w:t>
      </w:r>
      <w:r w:rsidR="00B07755">
        <w:rPr>
          <w:rFonts w:hint="eastAsia"/>
          <w:b/>
        </w:rPr>
        <w:t>，</w:t>
      </w:r>
      <w:r w:rsidR="009167D1" w:rsidRPr="009167D1">
        <w:rPr>
          <w:rFonts w:hint="eastAsia"/>
          <w:b/>
        </w:rPr>
        <w:t>诊断标准或者检查项目的诊断标准</w:t>
      </w:r>
    </w:p>
    <w:p w:rsidR="009167D1" w:rsidRDefault="009167D1" w:rsidP="00DD78AD">
      <w:pPr>
        <w:pStyle w:val="af0"/>
        <w:ind w:left="360" w:firstLineChars="0" w:firstLine="0"/>
        <w:rPr>
          <w:b/>
        </w:rPr>
      </w:pPr>
      <w:r>
        <w:rPr>
          <w:rFonts w:hint="eastAsia"/>
          <w:b/>
        </w:rPr>
        <w:t xml:space="preserve">     </w:t>
      </w:r>
      <w:r w:rsidRPr="009167D1">
        <w:rPr>
          <w:b/>
        </w:rPr>
        <w:t>ciz</w:t>
      </w:r>
      <w:r>
        <w:rPr>
          <w:rFonts w:hint="eastAsia"/>
          <w:b/>
        </w:rPr>
        <w:t>，</w:t>
      </w:r>
      <w:r w:rsidR="00A36E05">
        <w:rPr>
          <w:rFonts w:hint="eastAsia"/>
          <w:b/>
        </w:rPr>
        <w:t>依赖上下文</w:t>
      </w:r>
    </w:p>
    <w:p w:rsidR="009167D1" w:rsidRPr="009167D1" w:rsidRDefault="009167D1" w:rsidP="009167D1">
      <w:pPr>
        <w:ind w:firstLineChars="444" w:firstLine="936"/>
        <w:rPr>
          <w:b/>
        </w:rPr>
      </w:pPr>
      <w:r w:rsidRPr="009167D1">
        <w:rPr>
          <w:b/>
        </w:rPr>
        <w:t>iq</w:t>
      </w:r>
      <w:r>
        <w:rPr>
          <w:rFonts w:hint="eastAsia"/>
          <w:b/>
        </w:rPr>
        <w:t>，</w:t>
      </w:r>
      <w:r w:rsidR="003E3727">
        <w:rPr>
          <w:rFonts w:hint="eastAsia"/>
          <w:b/>
        </w:rPr>
        <w:t>其他。例如：定期检查，全面检查，注意复查</w:t>
      </w:r>
      <w:r w:rsidR="0054600E">
        <w:rPr>
          <w:rFonts w:hint="eastAsia"/>
          <w:b/>
        </w:rPr>
        <w:t>。。。</w:t>
      </w:r>
    </w:p>
    <w:p w:rsidR="007F52C5" w:rsidRDefault="00983080" w:rsidP="00983080">
      <w:pPr>
        <w:ind w:firstLineChars="147" w:firstLine="31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）</w:t>
      </w:r>
      <w:r w:rsidR="007F52C5">
        <w:rPr>
          <w:rFonts w:hint="eastAsia"/>
          <w:b/>
        </w:rPr>
        <w:t xml:space="preserve"> </w:t>
      </w:r>
      <w:r w:rsidR="007F52C5" w:rsidRPr="007F52C5">
        <w:rPr>
          <w:b/>
        </w:rPr>
        <w:t>m</w:t>
      </w:r>
      <w:r w:rsidR="007F52C5" w:rsidRPr="007F52C5">
        <w:rPr>
          <w:rFonts w:hint="eastAsia"/>
          <w:b/>
        </w:rPr>
        <w:t>，</w:t>
      </w:r>
      <w:r w:rsidR="00514D7E">
        <w:rPr>
          <w:rFonts w:hint="eastAsia"/>
          <w:b/>
        </w:rPr>
        <w:t>表示药物</w:t>
      </w:r>
    </w:p>
    <w:p w:rsidR="007F52C5" w:rsidRDefault="007F52C5" w:rsidP="007F52C5">
      <w:pPr>
        <w:ind w:firstLineChars="441" w:firstLine="930"/>
        <w:rPr>
          <w:b/>
        </w:rPr>
      </w:pPr>
      <w:r w:rsidRPr="007F52C5">
        <w:rPr>
          <w:b/>
        </w:rPr>
        <w:t>cm</w:t>
      </w:r>
      <w:r>
        <w:rPr>
          <w:rFonts w:hint="eastAsia"/>
          <w:b/>
        </w:rPr>
        <w:t>，</w:t>
      </w:r>
      <w:r w:rsidR="00514D7E">
        <w:rPr>
          <w:rFonts w:hint="eastAsia"/>
          <w:b/>
        </w:rPr>
        <w:t>依赖上下文</w:t>
      </w:r>
    </w:p>
    <w:p w:rsidR="009B1B1F" w:rsidRDefault="007F52C5" w:rsidP="009B1B1F">
      <w:pPr>
        <w:ind w:firstLineChars="441" w:firstLine="930"/>
        <w:rPr>
          <w:color w:val="000000"/>
          <w:sz w:val="22"/>
          <w:szCs w:val="22"/>
        </w:rPr>
      </w:pPr>
      <w:r w:rsidRPr="007F52C5">
        <w:rPr>
          <w:b/>
        </w:rPr>
        <w:t>mw</w:t>
      </w:r>
      <w:r>
        <w:rPr>
          <w:rFonts w:hint="eastAsia"/>
          <w:b/>
        </w:rPr>
        <w:t>，</w:t>
      </w:r>
      <w:r w:rsidR="009B1B1F" w:rsidRPr="009B1B1F">
        <w:rPr>
          <w:rFonts w:hint="eastAsia"/>
          <w:b/>
        </w:rPr>
        <w:t>药物治疗的效果或者副作用</w:t>
      </w:r>
    </w:p>
    <w:p w:rsidR="0055574E" w:rsidRDefault="0055574E" w:rsidP="009B1B1F">
      <w:pPr>
        <w:rPr>
          <w:b/>
        </w:rPr>
      </w:pPr>
      <w:r>
        <w:rPr>
          <w:rFonts w:hint="eastAsia"/>
          <w:b/>
        </w:rPr>
        <w:t xml:space="preserve">   </w:t>
      </w:r>
      <w:r>
        <w:rPr>
          <w:rFonts w:hint="eastAsia"/>
          <w:b/>
        </w:rPr>
        <w:t>（</w:t>
      </w:r>
      <w:r>
        <w:rPr>
          <w:rFonts w:hint="eastAsia"/>
          <w:b/>
        </w:rPr>
        <w:t>4</w:t>
      </w:r>
      <w:r>
        <w:rPr>
          <w:rFonts w:hint="eastAsia"/>
          <w:b/>
        </w:rPr>
        <w:t>）</w:t>
      </w:r>
      <w:r w:rsidR="00E415B2">
        <w:rPr>
          <w:rFonts w:hint="eastAsia"/>
          <w:b/>
        </w:rPr>
        <w:t>y</w:t>
      </w:r>
      <w:r w:rsidR="00E415B2">
        <w:rPr>
          <w:rFonts w:hint="eastAsia"/>
          <w:b/>
        </w:rPr>
        <w:t>，</w:t>
      </w:r>
      <w:r w:rsidR="003B7CEB">
        <w:rPr>
          <w:rFonts w:hint="eastAsia"/>
          <w:b/>
        </w:rPr>
        <w:t xml:space="preserve"> </w:t>
      </w:r>
      <w:r w:rsidR="006556BE">
        <w:rPr>
          <w:rFonts w:hint="eastAsia"/>
          <w:b/>
        </w:rPr>
        <w:t>表示食物</w:t>
      </w:r>
    </w:p>
    <w:p w:rsidR="00E415B2" w:rsidRDefault="00E415B2" w:rsidP="0055574E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  <w:t xml:space="preserve">   </w:t>
      </w:r>
      <w:r w:rsidR="006556BE">
        <w:rPr>
          <w:rFonts w:hint="eastAsia"/>
          <w:b/>
        </w:rPr>
        <w:t xml:space="preserve"> </w:t>
      </w:r>
      <w:r>
        <w:rPr>
          <w:b/>
        </w:rPr>
        <w:t>cy</w:t>
      </w:r>
      <w:r>
        <w:rPr>
          <w:rFonts w:hint="eastAsia"/>
          <w:b/>
        </w:rPr>
        <w:t>，</w:t>
      </w:r>
      <w:r w:rsidR="009B1B1F">
        <w:rPr>
          <w:rFonts w:hint="eastAsia"/>
          <w:b/>
        </w:rPr>
        <w:t>依赖上下文</w:t>
      </w:r>
    </w:p>
    <w:p w:rsidR="00E415B2" w:rsidRDefault="00E415B2" w:rsidP="0055574E">
      <w:pPr>
        <w:rPr>
          <w:b/>
        </w:rPr>
      </w:pPr>
      <w:r>
        <w:rPr>
          <w:rFonts w:hint="eastAsia"/>
          <w:b/>
        </w:rPr>
        <w:t xml:space="preserve">        </w:t>
      </w:r>
      <w:r>
        <w:rPr>
          <w:b/>
        </w:rPr>
        <w:t>yw</w:t>
      </w:r>
      <w:r w:rsidR="003B7CEB">
        <w:rPr>
          <w:rFonts w:hint="eastAsia"/>
          <w:b/>
        </w:rPr>
        <w:t>，</w:t>
      </w:r>
      <w:r w:rsidR="003B7CEB" w:rsidRPr="003B7CEB">
        <w:rPr>
          <w:rFonts w:hint="eastAsia"/>
          <w:b/>
        </w:rPr>
        <w:t>饮食治疗的效果或者副作用</w:t>
      </w:r>
    </w:p>
    <w:p w:rsidR="00504040" w:rsidRDefault="00504040" w:rsidP="00504040">
      <w:pPr>
        <w:ind w:firstLineChars="147" w:firstLine="310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5</w:t>
      </w:r>
      <w:r>
        <w:rPr>
          <w:rFonts w:hint="eastAsia"/>
          <w:b/>
        </w:rPr>
        <w:t>）</w:t>
      </w:r>
      <w:r>
        <w:rPr>
          <w:rFonts w:hint="eastAsia"/>
          <w:b/>
        </w:rPr>
        <w:t>t</w:t>
      </w:r>
      <w:r>
        <w:rPr>
          <w:rFonts w:hint="eastAsia"/>
          <w:b/>
        </w:rPr>
        <w:t>，</w:t>
      </w:r>
      <w:r w:rsidR="009B0E2B">
        <w:rPr>
          <w:rFonts w:hint="eastAsia"/>
          <w:b/>
        </w:rPr>
        <w:t>一般的治疗手段</w:t>
      </w:r>
    </w:p>
    <w:p w:rsidR="00504040" w:rsidRDefault="00504040" w:rsidP="00504040">
      <w:pPr>
        <w:ind w:firstLineChars="402" w:firstLine="847"/>
        <w:rPr>
          <w:b/>
        </w:rPr>
      </w:pPr>
      <w:r>
        <w:rPr>
          <w:rFonts w:hint="eastAsia"/>
          <w:b/>
        </w:rPr>
        <w:t>ct</w:t>
      </w:r>
      <w:r>
        <w:rPr>
          <w:rFonts w:hint="eastAsia"/>
          <w:b/>
        </w:rPr>
        <w:t>，</w:t>
      </w:r>
      <w:r w:rsidR="009B0E2B">
        <w:rPr>
          <w:rFonts w:hint="eastAsia"/>
          <w:b/>
        </w:rPr>
        <w:t>依赖上下文</w:t>
      </w:r>
    </w:p>
    <w:p w:rsidR="00051641" w:rsidRDefault="00504040" w:rsidP="00BA2401">
      <w:pPr>
        <w:ind w:firstLineChars="402" w:firstLine="847"/>
        <w:rPr>
          <w:b/>
        </w:rPr>
      </w:pPr>
      <w:r>
        <w:rPr>
          <w:rFonts w:hint="eastAsia"/>
          <w:b/>
        </w:rPr>
        <w:t>tq</w:t>
      </w:r>
      <w:r w:rsidR="009B0E2B">
        <w:rPr>
          <w:rFonts w:hint="eastAsia"/>
          <w:b/>
        </w:rPr>
        <w:t>，其他</w:t>
      </w:r>
      <w:r w:rsidR="001D7A10">
        <w:rPr>
          <w:rFonts w:hint="eastAsia"/>
          <w:b/>
        </w:rPr>
        <w:t>。例如，不用担心；</w:t>
      </w:r>
      <w:r w:rsidR="001D7A10" w:rsidRPr="001D7A10">
        <w:rPr>
          <w:rFonts w:hint="eastAsia"/>
          <w:b/>
        </w:rPr>
        <w:t>你这个不用太担心的。</w:t>
      </w:r>
    </w:p>
    <w:p w:rsidR="00BA2401" w:rsidRPr="00BA2401" w:rsidRDefault="00BA2401" w:rsidP="00BA2401">
      <w:pPr>
        <w:ind w:firstLineChars="402" w:firstLine="847"/>
        <w:rPr>
          <w:b/>
        </w:rPr>
      </w:pPr>
    </w:p>
    <w:p w:rsidR="00C21C52" w:rsidRPr="002D065A" w:rsidRDefault="00C21C52" w:rsidP="002D065A">
      <w:pPr>
        <w:pStyle w:val="af0"/>
        <w:numPr>
          <w:ilvl w:val="0"/>
          <w:numId w:val="7"/>
        </w:numPr>
        <w:ind w:firstLineChars="0"/>
        <w:rPr>
          <w:b/>
          <w:rPrChange w:id="113" w:author="佳恒 窦" w:date="2019-10-31T10:06:00Z">
            <w:rPr/>
          </w:rPrChange>
        </w:rPr>
        <w:pPrChange w:id="114" w:author="佳恒 窦" w:date="2019-10-31T10:06:00Z">
          <w:pPr>
            <w:pStyle w:val="af0"/>
            <w:numPr>
              <w:numId w:val="32"/>
            </w:numPr>
            <w:ind w:left="360" w:firstLineChars="0" w:hanging="360"/>
          </w:pPr>
        </w:pPrChange>
      </w:pPr>
      <w:r w:rsidRPr="002D065A">
        <w:rPr>
          <w:b/>
          <w:rPrChange w:id="115" w:author="佳恒 窦" w:date="2019-10-31T10:06:00Z">
            <w:rPr/>
          </w:rPrChange>
        </w:rPr>
        <w:t>context</w:t>
      </w:r>
      <w:r w:rsidR="00F26567" w:rsidRPr="002D065A">
        <w:rPr>
          <w:rFonts w:hint="eastAsia"/>
          <w:b/>
          <w:rPrChange w:id="116" w:author="佳恒 窦" w:date="2019-10-31T10:06:00Z">
            <w:rPr>
              <w:rFonts w:hint="eastAsia"/>
            </w:rPr>
          </w:rPrChange>
        </w:rPr>
        <w:t xml:space="preserve"> </w:t>
      </w:r>
      <w:r w:rsidRPr="002D065A">
        <w:rPr>
          <w:rFonts w:hint="eastAsia"/>
          <w:b/>
          <w:color w:val="000000"/>
          <w:sz w:val="22"/>
          <w:szCs w:val="22"/>
          <w:rPrChange w:id="117" w:author="佳恒 窦" w:date="2019-10-31T10:06:00Z">
            <w:rPr>
              <w:rFonts w:hint="eastAsia"/>
              <w:color w:val="000000"/>
              <w:sz w:val="22"/>
              <w:szCs w:val="22"/>
            </w:rPr>
          </w:rPrChange>
        </w:rPr>
        <w:t>片段是否依赖上下文</w:t>
      </w:r>
    </w:p>
    <w:p w:rsidR="00051641" w:rsidRPr="00051641" w:rsidRDefault="00051641" w:rsidP="00051641">
      <w:pPr>
        <w:pStyle w:val="af0"/>
        <w:ind w:left="360" w:firstLineChars="0" w:firstLine="0"/>
        <w:rPr>
          <w:b/>
        </w:rPr>
      </w:pPr>
    </w:p>
    <w:p w:rsidR="006B42F3" w:rsidRDefault="00987970" w:rsidP="002D065A">
      <w:pPr>
        <w:pStyle w:val="1"/>
        <w:numPr>
          <w:ilvl w:val="0"/>
          <w:numId w:val="37"/>
        </w:numPr>
        <w:tabs>
          <w:tab w:val="clear" w:pos="432"/>
          <w:tab w:val="left" w:pos="425"/>
        </w:tabs>
        <w:spacing w:before="187" w:after="187"/>
        <w:pPrChange w:id="118" w:author="佳恒 窦" w:date="2019-10-31T10:08:00Z">
          <w:pPr>
            <w:pStyle w:val="1"/>
            <w:numPr>
              <w:numId w:val="7"/>
            </w:numPr>
            <w:tabs>
              <w:tab w:val="clear" w:pos="432"/>
              <w:tab w:val="left" w:pos="425"/>
            </w:tabs>
            <w:spacing w:before="187" w:after="187"/>
            <w:ind w:left="425" w:hanging="425"/>
          </w:pPr>
        </w:pPrChange>
      </w:pPr>
      <w:r>
        <w:rPr>
          <w:rFonts w:hint="eastAsia"/>
        </w:rPr>
        <w:t>详细流程</w:t>
      </w:r>
    </w:p>
    <w:p w:rsidR="006B42F3" w:rsidRPr="00594BA9" w:rsidRDefault="00187985" w:rsidP="002D065A">
      <w:pPr>
        <w:pStyle w:val="3"/>
        <w:numPr>
          <w:ilvl w:val="1"/>
          <w:numId w:val="36"/>
        </w:numPr>
        <w:spacing w:before="187" w:after="187"/>
        <w:pPrChange w:id="119" w:author="佳恒 窦" w:date="2019-10-31T10:06:00Z">
          <w:pPr>
            <w:pStyle w:val="3"/>
            <w:numPr>
              <w:numId w:val="20"/>
            </w:numPr>
            <w:spacing w:before="187" w:after="187"/>
            <w:ind w:left="420" w:hanging="420"/>
          </w:pPr>
        </w:pPrChange>
      </w:pPr>
      <w:r w:rsidRPr="00594BA9">
        <w:rPr>
          <w:rFonts w:hint="eastAsia"/>
        </w:rPr>
        <w:t>数据的来源与去向</w:t>
      </w:r>
    </w:p>
    <w:p w:rsidR="002D5C61" w:rsidRPr="002D5C61" w:rsidRDefault="002D5C61" w:rsidP="002D5C61">
      <w:r w:rsidRPr="00777974">
        <w:rPr>
          <w:rFonts w:hint="eastAsia"/>
          <w:b/>
        </w:rPr>
        <w:t>来源</w:t>
      </w:r>
      <w:r>
        <w:rPr>
          <w:rFonts w:hint="eastAsia"/>
        </w:rPr>
        <w:t>：</w:t>
      </w:r>
      <w:r w:rsidR="00AE0EBF">
        <w:rPr>
          <w:rFonts w:hint="eastAsia"/>
        </w:rPr>
        <w:t>数据库</w:t>
      </w:r>
      <w:r>
        <w:rPr>
          <w:rFonts w:hint="eastAsia"/>
        </w:rPr>
        <w:t>ishc_data</w:t>
      </w:r>
      <w:r>
        <w:rPr>
          <w:rFonts w:hint="eastAsia"/>
        </w:rPr>
        <w:t>中的</w:t>
      </w:r>
      <w:r>
        <w:rPr>
          <w:rFonts w:hint="eastAsia"/>
        </w:rPr>
        <w:t>post</w:t>
      </w:r>
      <w:r>
        <w:rPr>
          <w:rFonts w:hint="eastAsia"/>
        </w:rPr>
        <w:t>表和</w:t>
      </w:r>
      <w:r>
        <w:rPr>
          <w:rFonts w:hint="eastAsia"/>
        </w:rPr>
        <w:t>reply_post</w:t>
      </w:r>
      <w:r>
        <w:rPr>
          <w:rFonts w:hint="eastAsia"/>
        </w:rPr>
        <w:t>表，处理函数</w:t>
      </w:r>
      <w:r w:rsidRPr="002D5C61">
        <w:t>package</w:t>
      </w:r>
      <w:r>
        <w:t xml:space="preserve"> application.qav2.process_data</w:t>
      </w:r>
      <w:r>
        <w:rPr>
          <w:rFonts w:hint="eastAsia"/>
        </w:rPr>
        <w:t>中</w:t>
      </w:r>
      <w:r w:rsidRPr="002D5C61">
        <w:t>Preprocess</w:t>
      </w:r>
      <w:r w:rsidR="00777974">
        <w:rPr>
          <w:rFonts w:hint="eastAsia"/>
        </w:rPr>
        <w:t xml:space="preserve">. </w:t>
      </w:r>
      <w:r>
        <w:rPr>
          <w:rFonts w:hint="eastAsia"/>
        </w:rPr>
        <w:t>fetch()</w:t>
      </w:r>
      <w:r>
        <w:rPr>
          <w:rFonts w:hint="eastAsia"/>
        </w:rPr>
        <w:t>方法。</w:t>
      </w:r>
    </w:p>
    <w:p w:rsidR="00421808" w:rsidRDefault="002D5C61" w:rsidP="002D5C61">
      <w:r w:rsidRPr="00777974">
        <w:rPr>
          <w:rFonts w:hint="eastAsia"/>
          <w:b/>
        </w:rPr>
        <w:t>去向</w:t>
      </w:r>
      <w:r>
        <w:rPr>
          <w:rFonts w:hint="eastAsia"/>
        </w:rPr>
        <w:t>：</w:t>
      </w:r>
      <w:r w:rsidR="00AE0EBF">
        <w:rPr>
          <w:rFonts w:hint="eastAsia"/>
        </w:rPr>
        <w:t>数据库</w:t>
      </w:r>
      <w:r w:rsidR="00AE0EBF">
        <w:rPr>
          <w:rFonts w:hint="eastAsia"/>
        </w:rPr>
        <w:t>healthqa</w:t>
      </w:r>
      <w:r w:rsidR="00AE0EBF">
        <w:rPr>
          <w:rFonts w:hint="eastAsia"/>
        </w:rPr>
        <w:t>中的</w:t>
      </w:r>
      <w:r w:rsidR="00AE0EBF">
        <w:rPr>
          <w:rFonts w:hint="eastAsia"/>
        </w:rPr>
        <w:t>question</w:t>
      </w:r>
      <w:r w:rsidR="00AE0EBF">
        <w:rPr>
          <w:rFonts w:hint="eastAsia"/>
        </w:rPr>
        <w:t>表，</w:t>
      </w:r>
      <w:r w:rsidR="00AE0EBF">
        <w:rPr>
          <w:rFonts w:hint="eastAsia"/>
        </w:rPr>
        <w:t>answer</w:t>
      </w:r>
      <w:r w:rsidR="00AE0EBF">
        <w:rPr>
          <w:rFonts w:hint="eastAsia"/>
        </w:rPr>
        <w:t>表，</w:t>
      </w:r>
      <w:r w:rsidR="00AE0EBF">
        <w:rPr>
          <w:rFonts w:hint="eastAsia"/>
        </w:rPr>
        <w:t>piece</w:t>
      </w:r>
      <w:r w:rsidR="00AE0EBF">
        <w:rPr>
          <w:rFonts w:hint="eastAsia"/>
        </w:rPr>
        <w:t>表</w:t>
      </w:r>
      <w:r w:rsidR="0068775D">
        <w:rPr>
          <w:rFonts w:hint="eastAsia"/>
        </w:rPr>
        <w:t>，以及</w:t>
      </w:r>
      <w:r w:rsidR="001D1CC0">
        <w:rPr>
          <w:rFonts w:hint="eastAsia"/>
        </w:rPr>
        <w:t>index</w:t>
      </w:r>
      <w:r w:rsidR="001D1CC0">
        <w:rPr>
          <w:rFonts w:hint="eastAsia"/>
        </w:rPr>
        <w:t>目录下</w:t>
      </w:r>
      <w:r w:rsidR="0068775D">
        <w:rPr>
          <w:rFonts w:hint="eastAsia"/>
        </w:rPr>
        <w:t>entitymap.db</w:t>
      </w:r>
      <w:r w:rsidR="0068775D">
        <w:rPr>
          <w:rFonts w:hint="eastAsia"/>
        </w:rPr>
        <w:t>。</w:t>
      </w:r>
    </w:p>
    <w:p w:rsidR="00607D9F" w:rsidRDefault="00607D9F" w:rsidP="002D5C61"/>
    <w:p w:rsidR="00777974" w:rsidRDefault="001604F0" w:rsidP="002D5C61">
      <w:r>
        <w:rPr>
          <w:rFonts w:hint="eastAsia"/>
        </w:rPr>
        <w:t>A</w:t>
      </w:r>
      <w:r>
        <w:rPr>
          <w:rFonts w:hint="eastAsia"/>
        </w:rPr>
        <w:t>．</w:t>
      </w:r>
      <w:r w:rsidR="00777974">
        <w:rPr>
          <w:rFonts w:hint="eastAsia"/>
        </w:rPr>
        <w:t>在形成以上三张表的过程中包括问题处理</w:t>
      </w:r>
      <w:r w:rsidR="00802704">
        <w:rPr>
          <w:rFonts w:hint="eastAsia"/>
        </w:rPr>
        <w:t>、</w:t>
      </w:r>
      <w:r w:rsidR="00777974">
        <w:rPr>
          <w:rFonts w:hint="eastAsia"/>
        </w:rPr>
        <w:t>答案处理</w:t>
      </w:r>
      <w:r w:rsidR="00802704">
        <w:rPr>
          <w:rFonts w:hint="eastAsia"/>
        </w:rPr>
        <w:t>和片段处理</w:t>
      </w:r>
      <w:r w:rsidR="00C92BC2">
        <w:rPr>
          <w:rFonts w:hint="eastAsia"/>
        </w:rPr>
        <w:t>，处理函数</w:t>
      </w:r>
      <w:r w:rsidR="00C92BC2" w:rsidRPr="000C3248">
        <w:t>Transform.</w:t>
      </w:r>
      <w:r w:rsidR="00C92BC2" w:rsidRPr="000C3248">
        <w:rPr>
          <w:i/>
          <w:iCs/>
        </w:rPr>
        <w:t>transform</w:t>
      </w:r>
      <w:r w:rsidR="00C92BC2" w:rsidRPr="000C3248">
        <w:t>(qa)</w:t>
      </w:r>
      <w:r w:rsidR="00C92BC2">
        <w:rPr>
          <w:rFonts w:hint="eastAsia"/>
        </w:rPr>
        <w:t>。</w:t>
      </w:r>
    </w:p>
    <w:p w:rsidR="000B3C1A" w:rsidRDefault="000B3C1A" w:rsidP="000B3C1A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问题处理</w:t>
      </w:r>
    </w:p>
    <w:p w:rsidR="006C2DEC" w:rsidRDefault="006C69D6" w:rsidP="006C69D6">
      <w:pPr>
        <w:pStyle w:val="af0"/>
        <w:numPr>
          <w:ilvl w:val="0"/>
          <w:numId w:val="11"/>
        </w:numPr>
        <w:ind w:firstLineChars="0"/>
        <w:rPr>
          <w:i/>
          <w:iCs/>
        </w:rPr>
      </w:pPr>
      <w:r>
        <w:rPr>
          <w:rFonts w:hint="eastAsia"/>
        </w:rPr>
        <w:t>问题标注，处理函数</w:t>
      </w:r>
      <w:r w:rsidRPr="006C69D6">
        <w:rPr>
          <w:b/>
          <w:bCs/>
        </w:rPr>
        <w:t>package</w:t>
      </w:r>
      <w:r w:rsidRPr="006C69D6">
        <w:t xml:space="preserve"> applicati</w:t>
      </w:r>
      <w:r>
        <w:t>on.qav2.process_question.entity</w:t>
      </w:r>
      <w:r>
        <w:rPr>
          <w:rFonts w:hint="eastAsia"/>
        </w:rPr>
        <w:t>中的</w:t>
      </w:r>
      <w:r w:rsidR="0044601B" w:rsidRPr="0044601B">
        <w:t>QuestionEntity.</w:t>
      </w:r>
      <w:r w:rsidR="0044601B" w:rsidRPr="0044601B">
        <w:rPr>
          <w:i/>
          <w:iCs/>
        </w:rPr>
        <w:t>annotate</w:t>
      </w:r>
      <w:r w:rsidR="0044601B" w:rsidRPr="0044601B">
        <w:t>(qa.q.raw_content)</w:t>
      </w:r>
      <w:r w:rsidRPr="006C69D6">
        <w:rPr>
          <w:rFonts w:hint="eastAsia"/>
          <w:iCs/>
        </w:rPr>
        <w:t>。</w:t>
      </w:r>
    </w:p>
    <w:p w:rsidR="006C69D6" w:rsidRPr="0044601B" w:rsidRDefault="006C69D6" w:rsidP="006C69D6">
      <w:pPr>
        <w:pStyle w:val="af0"/>
        <w:numPr>
          <w:ilvl w:val="0"/>
          <w:numId w:val="11"/>
        </w:numPr>
        <w:ind w:firstLineChars="0"/>
      </w:pPr>
      <w:r w:rsidRPr="006C69D6">
        <w:rPr>
          <w:rFonts w:hint="eastAsia"/>
          <w:iCs/>
        </w:rPr>
        <w:t>实体抽取</w:t>
      </w:r>
      <w:r>
        <w:rPr>
          <w:rFonts w:hint="eastAsia"/>
          <w:iCs/>
        </w:rPr>
        <w:t>，处理函数</w:t>
      </w:r>
      <w:r w:rsidR="0044601B" w:rsidRPr="0044601B">
        <w:rPr>
          <w:b/>
          <w:bCs/>
          <w:iCs/>
        </w:rPr>
        <w:t>package</w:t>
      </w:r>
      <w:r w:rsidR="0044601B">
        <w:rPr>
          <w:iCs/>
        </w:rPr>
        <w:t xml:space="preserve"> application.qav2.process_data</w:t>
      </w:r>
      <w:r w:rsidR="0044601B">
        <w:rPr>
          <w:rFonts w:hint="eastAsia"/>
          <w:iCs/>
        </w:rPr>
        <w:t>中的</w:t>
      </w:r>
      <w:r w:rsidR="0044601B" w:rsidRPr="0044601B">
        <w:rPr>
          <w:i/>
          <w:iCs/>
        </w:rPr>
        <w:t>extractEntities</w:t>
      </w:r>
      <w:r w:rsidR="0044601B" w:rsidRPr="0044601B">
        <w:rPr>
          <w:iCs/>
        </w:rPr>
        <w:t>(anno_q)</w:t>
      </w:r>
      <w:r w:rsidR="0044601B">
        <w:rPr>
          <w:rFonts w:hint="eastAsia"/>
          <w:iCs/>
        </w:rPr>
        <w:t>。</w:t>
      </w:r>
    </w:p>
    <w:p w:rsidR="0044601B" w:rsidRPr="00ED6C60" w:rsidRDefault="0044601B" w:rsidP="006C69D6">
      <w:pPr>
        <w:pStyle w:val="af0"/>
        <w:numPr>
          <w:ilvl w:val="0"/>
          <w:numId w:val="11"/>
        </w:numPr>
        <w:ind w:firstLineChars="0"/>
      </w:pPr>
      <w:r>
        <w:rPr>
          <w:rFonts w:hint="eastAsia"/>
          <w:iCs/>
        </w:rPr>
        <w:t>结构化表示，处理函数</w:t>
      </w:r>
      <w:r w:rsidRPr="0044601B">
        <w:rPr>
          <w:b/>
          <w:bCs/>
          <w:iCs/>
        </w:rPr>
        <w:t>package</w:t>
      </w:r>
      <w:r w:rsidRPr="0044601B">
        <w:rPr>
          <w:iCs/>
        </w:rPr>
        <w:t xml:space="preserve"> application.qav2</w:t>
      </w:r>
      <w:r>
        <w:rPr>
          <w:iCs/>
        </w:rPr>
        <w:t>.process_question.structual</w:t>
      </w:r>
      <w:r>
        <w:rPr>
          <w:rFonts w:hint="eastAsia"/>
          <w:iCs/>
        </w:rPr>
        <w:t>中的</w:t>
      </w:r>
      <w:r w:rsidR="00ED6C60" w:rsidRPr="00ED6C60">
        <w:rPr>
          <w:iCs/>
        </w:rPr>
        <w:t>QuestionParser.</w:t>
      </w:r>
      <w:r w:rsidR="00ED6C60" w:rsidRPr="00ED6C60">
        <w:rPr>
          <w:i/>
          <w:iCs/>
        </w:rPr>
        <w:t>structualRepresent</w:t>
      </w:r>
      <w:r w:rsidR="00ED6C60" w:rsidRPr="00ED6C60">
        <w:rPr>
          <w:iCs/>
        </w:rPr>
        <w:t>(anno_q)</w:t>
      </w:r>
      <w:r w:rsidR="00ED6C60">
        <w:rPr>
          <w:rFonts w:hint="eastAsia"/>
          <w:iCs/>
        </w:rPr>
        <w:t>。</w:t>
      </w:r>
    </w:p>
    <w:p w:rsidR="00ED6C60" w:rsidRPr="006C69D6" w:rsidRDefault="00ED6C60" w:rsidP="00E705B2">
      <w:pPr>
        <w:pStyle w:val="af0"/>
        <w:numPr>
          <w:ilvl w:val="0"/>
          <w:numId w:val="11"/>
        </w:numPr>
        <w:ind w:firstLineChars="0"/>
      </w:pPr>
      <w:r>
        <w:rPr>
          <w:rFonts w:hint="eastAsia"/>
          <w:iCs/>
        </w:rPr>
        <w:t>意图分析，包括抽取疑问词，问题分类</w:t>
      </w:r>
      <w:r w:rsidR="00282A10">
        <w:rPr>
          <w:rFonts w:hint="eastAsia"/>
          <w:iCs/>
        </w:rPr>
        <w:t>（</w:t>
      </w:r>
      <w:r w:rsidR="00282A10">
        <w:rPr>
          <w:rFonts w:hint="eastAsia"/>
          <w:iCs/>
        </w:rPr>
        <w:t>open/close</w:t>
      </w:r>
      <w:r w:rsidR="00282A10">
        <w:rPr>
          <w:rFonts w:hint="eastAsia"/>
          <w:iCs/>
        </w:rPr>
        <w:t>）</w:t>
      </w:r>
      <w:r>
        <w:rPr>
          <w:rFonts w:hint="eastAsia"/>
          <w:iCs/>
        </w:rPr>
        <w:t>，回答类型</w:t>
      </w:r>
      <w:r w:rsidR="00282A10">
        <w:rPr>
          <w:rFonts w:hint="eastAsia"/>
          <w:iCs/>
        </w:rPr>
        <w:t>(M</w:t>
      </w:r>
      <w:r w:rsidR="00282A10">
        <w:rPr>
          <w:rFonts w:hint="eastAsia"/>
          <w:iCs/>
        </w:rPr>
        <w:t>、</w:t>
      </w:r>
      <w:r w:rsidR="00282A10" w:rsidRPr="00282A10">
        <w:rPr>
          <w:i/>
          <w:iCs/>
        </w:rPr>
        <w:t>Y</w:t>
      </w:r>
      <w:r w:rsidR="00282A10">
        <w:rPr>
          <w:rFonts w:hint="eastAsia"/>
          <w:i/>
          <w:iCs/>
        </w:rPr>
        <w:t>、</w:t>
      </w:r>
      <w:r w:rsidR="00282A10" w:rsidRPr="00282A10">
        <w:rPr>
          <w:i/>
          <w:iCs/>
        </w:rPr>
        <w:t>T</w:t>
      </w:r>
      <w:r w:rsidR="00282A10">
        <w:rPr>
          <w:i/>
          <w:iCs/>
        </w:rPr>
        <w:t>…</w:t>
      </w:r>
      <w:r w:rsidR="00282A10">
        <w:rPr>
          <w:rFonts w:hint="eastAsia"/>
          <w:i/>
          <w:iCs/>
        </w:rPr>
        <w:t>..</w:t>
      </w:r>
      <w:r w:rsidR="00282A10">
        <w:rPr>
          <w:rFonts w:hint="eastAsia"/>
          <w:iCs/>
        </w:rPr>
        <w:t>)</w:t>
      </w:r>
      <w:r>
        <w:rPr>
          <w:rFonts w:hint="eastAsia"/>
          <w:iCs/>
        </w:rPr>
        <w:t>，处理函数</w:t>
      </w:r>
      <w:r w:rsidRPr="00ED6C60">
        <w:rPr>
          <w:iCs/>
        </w:rPr>
        <w:t>QuestionIntention.</w:t>
      </w:r>
      <w:r w:rsidRPr="00ED6C60">
        <w:rPr>
          <w:i/>
          <w:iCs/>
        </w:rPr>
        <w:t>extractBody</w:t>
      </w:r>
      <w:r w:rsidRPr="00ED6C60">
        <w:rPr>
          <w:iCs/>
        </w:rPr>
        <w:t>(qa.q.raw_content)</w:t>
      </w:r>
      <w:r w:rsidR="00916789">
        <w:rPr>
          <w:rFonts w:hint="eastAsia"/>
          <w:iCs/>
        </w:rPr>
        <w:t>。</w:t>
      </w:r>
      <w:r w:rsidRPr="00E705B2">
        <w:rPr>
          <w:rFonts w:hint="eastAsia"/>
          <w:iCs/>
        </w:rPr>
        <w:t xml:space="preserve"> </w:t>
      </w:r>
    </w:p>
    <w:p w:rsidR="006C2DEC" w:rsidRDefault="006C2DEC" w:rsidP="000B3C1A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答案处理</w:t>
      </w:r>
    </w:p>
    <w:p w:rsidR="00C072E7" w:rsidRDefault="00C072E7" w:rsidP="00C072E7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答案标注，处理函数</w:t>
      </w:r>
      <w:r w:rsidRPr="00846002">
        <w:rPr>
          <w:b/>
          <w:bCs/>
        </w:rPr>
        <w:t>package</w:t>
      </w:r>
      <w:r w:rsidRPr="00846002">
        <w:t xml:space="preserve"> applica</w:t>
      </w:r>
      <w:r>
        <w:t>tion.qav2.process_answer.entity</w:t>
      </w:r>
      <w:r>
        <w:rPr>
          <w:rFonts w:hint="eastAsia"/>
        </w:rPr>
        <w:t>中的</w:t>
      </w:r>
      <w:r w:rsidRPr="00846002">
        <w:t>AnswerEntity.</w:t>
      </w:r>
      <w:r w:rsidRPr="00846002">
        <w:rPr>
          <w:i/>
          <w:iCs/>
        </w:rPr>
        <w:t>annotate</w:t>
      </w:r>
      <w:r w:rsidRPr="00846002">
        <w:t>(a.raw_content</w:t>
      </w:r>
      <w:r>
        <w:t>)</w:t>
      </w:r>
      <w:r>
        <w:rPr>
          <w:rFonts w:hint="eastAsia"/>
        </w:rPr>
        <w:t>。</w:t>
      </w:r>
    </w:p>
    <w:p w:rsidR="00C072E7" w:rsidRDefault="00C072E7" w:rsidP="00C072E7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最小完整语义切分，处理函数</w:t>
      </w:r>
      <w:r w:rsidRPr="00FF3917">
        <w:rPr>
          <w:b/>
          <w:bCs/>
        </w:rPr>
        <w:t>package</w:t>
      </w:r>
      <w:r w:rsidRPr="00FF3917">
        <w:t xml:space="preserve"> applicati</w:t>
      </w:r>
      <w:r>
        <w:t>on.qav2.process_answer.wzyy_crf</w:t>
      </w:r>
      <w:r>
        <w:rPr>
          <w:rFonts w:hint="eastAsia"/>
        </w:rPr>
        <w:t>中的</w:t>
      </w:r>
      <w:r w:rsidRPr="00FF3917">
        <w:t>Wzyy.</w:t>
      </w:r>
      <w:r w:rsidRPr="00FF3917">
        <w:rPr>
          <w:i/>
          <w:iCs/>
        </w:rPr>
        <w:t>annotate</w:t>
      </w:r>
      <w:r w:rsidRPr="00FF3917">
        <w:t>(anno_content</w:t>
      </w:r>
      <w:r>
        <w:t>)</w:t>
      </w:r>
      <w:r>
        <w:rPr>
          <w:rFonts w:hint="eastAsia"/>
        </w:rPr>
        <w:t>。其中</w:t>
      </w:r>
      <w:r>
        <w:rPr>
          <w:rFonts w:hint="eastAsia"/>
        </w:rPr>
        <w:t>answer</w:t>
      </w:r>
      <w:r>
        <w:rPr>
          <w:rFonts w:hint="eastAsia"/>
        </w:rPr>
        <w:t>表中只是记录了答案经过最小完整语义切分后的片段数。</w:t>
      </w:r>
    </w:p>
    <w:p w:rsidR="00C072E7" w:rsidRDefault="00C072E7" w:rsidP="00353825">
      <w:pPr>
        <w:pStyle w:val="af0"/>
        <w:numPr>
          <w:ilvl w:val="0"/>
          <w:numId w:val="12"/>
        </w:numPr>
        <w:ind w:firstLineChars="0"/>
      </w:pPr>
      <w:r>
        <w:rPr>
          <w:rFonts w:hint="eastAsia"/>
        </w:rPr>
        <w:t>答案实体抽取，处理函数</w:t>
      </w:r>
      <w:r w:rsidRPr="0044601B">
        <w:rPr>
          <w:b/>
          <w:bCs/>
          <w:iCs/>
        </w:rPr>
        <w:t>package</w:t>
      </w:r>
      <w:r>
        <w:rPr>
          <w:iCs/>
        </w:rPr>
        <w:t xml:space="preserve"> application.qav2.process_data</w:t>
      </w:r>
      <w:r>
        <w:rPr>
          <w:rFonts w:hint="eastAsia"/>
          <w:iCs/>
        </w:rPr>
        <w:t>中</w:t>
      </w:r>
      <w:r w:rsidRPr="00512BBC">
        <w:rPr>
          <w:i/>
          <w:iCs/>
        </w:rPr>
        <w:t>extractEntities</w:t>
      </w:r>
      <w:r w:rsidRPr="00512BBC">
        <w:t>(anno_content);</w:t>
      </w:r>
    </w:p>
    <w:p w:rsidR="00C072E7" w:rsidRDefault="00C072E7" w:rsidP="000B3C1A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片段处理</w:t>
      </w:r>
    </w:p>
    <w:p w:rsidR="006C2DEC" w:rsidRDefault="0011185F" w:rsidP="0011185F">
      <w:pPr>
        <w:pStyle w:val="af0"/>
        <w:numPr>
          <w:ilvl w:val="0"/>
          <w:numId w:val="14"/>
        </w:numPr>
        <w:ind w:firstLineChars="0"/>
      </w:pPr>
      <w:r>
        <w:rPr>
          <w:rFonts w:hint="eastAsia"/>
        </w:rPr>
        <w:t>片段分类</w:t>
      </w:r>
      <w:r w:rsidR="00F770A0">
        <w:rPr>
          <w:rFonts w:hint="eastAsia"/>
        </w:rPr>
        <w:t>和片段位置</w:t>
      </w:r>
      <w:r>
        <w:rPr>
          <w:rFonts w:hint="eastAsia"/>
        </w:rPr>
        <w:t>，处理代码在</w:t>
      </w:r>
      <w:r w:rsidRPr="000C3248">
        <w:t>Transform.</w:t>
      </w:r>
      <w:r w:rsidRPr="000C3248">
        <w:rPr>
          <w:i/>
          <w:iCs/>
        </w:rPr>
        <w:t>transform</w:t>
      </w:r>
      <w:r w:rsidRPr="000C3248">
        <w:t>(qa)</w:t>
      </w:r>
      <w:r>
        <w:rPr>
          <w:rFonts w:hint="eastAsia"/>
        </w:rPr>
        <w:t>中，标注为“</w:t>
      </w:r>
      <w:r w:rsidRPr="0011185F">
        <w:t>split answer into pieces and classification</w:t>
      </w:r>
      <w:r>
        <w:t>”</w:t>
      </w:r>
    </w:p>
    <w:p w:rsidR="00FC5F59" w:rsidRDefault="0063740B" w:rsidP="0011185F">
      <w:pPr>
        <w:pStyle w:val="af0"/>
        <w:numPr>
          <w:ilvl w:val="0"/>
          <w:numId w:val="14"/>
        </w:numPr>
        <w:ind w:firstLineChars="0"/>
      </w:pPr>
      <w:r>
        <w:rPr>
          <w:rFonts w:hint="eastAsia"/>
        </w:rPr>
        <w:t>片段实体抽取，处理函数</w:t>
      </w:r>
      <w:r w:rsidRPr="0044601B">
        <w:rPr>
          <w:b/>
          <w:bCs/>
          <w:iCs/>
        </w:rPr>
        <w:t>package</w:t>
      </w:r>
      <w:r>
        <w:rPr>
          <w:iCs/>
        </w:rPr>
        <w:t xml:space="preserve"> application.qav2.process_data</w:t>
      </w:r>
      <w:r>
        <w:rPr>
          <w:rFonts w:hint="eastAsia"/>
          <w:iCs/>
        </w:rPr>
        <w:t>中</w:t>
      </w:r>
      <w:r w:rsidRPr="0063740B">
        <w:rPr>
          <w:i/>
          <w:iCs/>
        </w:rPr>
        <w:t>extractEntities</w:t>
      </w:r>
      <w:r w:rsidRPr="0063740B">
        <w:t>(piece);</w:t>
      </w:r>
      <w:r w:rsidR="00FB55DF">
        <w:rPr>
          <w:rFonts w:hint="eastAsia"/>
        </w:rPr>
        <w:t xml:space="preserve"> </w:t>
      </w:r>
      <w:r w:rsidR="00802704">
        <w:rPr>
          <w:rFonts w:hint="eastAsia"/>
        </w:rPr>
        <w:t xml:space="preserve"> </w:t>
      </w:r>
    </w:p>
    <w:p w:rsidR="00E705B2" w:rsidRDefault="00802704" w:rsidP="00FC5F59">
      <w:pPr>
        <w:pStyle w:val="af0"/>
        <w:ind w:left="720" w:firstLineChars="0" w:firstLine="0"/>
      </w:pPr>
      <w:r>
        <w:rPr>
          <w:rFonts w:hint="eastAsia"/>
        </w:rPr>
        <w:t xml:space="preserve">     </w:t>
      </w:r>
    </w:p>
    <w:p w:rsidR="00E92DA4" w:rsidRDefault="001604F0" w:rsidP="00E705B2">
      <w:r>
        <w:rPr>
          <w:rFonts w:hint="eastAsia"/>
        </w:rPr>
        <w:t>B</w:t>
      </w:r>
      <w:r>
        <w:rPr>
          <w:rFonts w:hint="eastAsia"/>
        </w:rPr>
        <w:t>．</w:t>
      </w:r>
      <w:r w:rsidR="00802704">
        <w:rPr>
          <w:rFonts w:hint="eastAsia"/>
        </w:rPr>
        <w:t xml:space="preserve"> </w:t>
      </w:r>
      <w:r w:rsidR="00FC5F59">
        <w:rPr>
          <w:rFonts w:hint="eastAsia"/>
        </w:rPr>
        <w:t>entitymap.db</w:t>
      </w:r>
      <w:r w:rsidR="000C36CC">
        <w:rPr>
          <w:rFonts w:hint="eastAsia"/>
        </w:rPr>
        <w:t>保存的是问题和答案的实体，它的</w:t>
      </w:r>
      <w:r w:rsidR="00FC5F59">
        <w:rPr>
          <w:rFonts w:hint="eastAsia"/>
        </w:rPr>
        <w:t>形成过程是</w:t>
      </w:r>
      <w:r w:rsidR="00BD6A79" w:rsidRPr="00BD6A79">
        <w:t>Transform.</w:t>
      </w:r>
      <w:r w:rsidR="00BD6A79" w:rsidRPr="00BD6A79">
        <w:rPr>
          <w:i/>
          <w:iCs/>
        </w:rPr>
        <w:t>entity_map</w:t>
      </w:r>
      <w:r w:rsidR="00BD6A79" w:rsidRPr="00BD6A79">
        <w:t>.toDB();</w:t>
      </w:r>
    </w:p>
    <w:p w:rsidR="00F35A68" w:rsidRPr="001604F0" w:rsidRDefault="00F35A68" w:rsidP="00E705B2"/>
    <w:p w:rsidR="009B63C7" w:rsidRDefault="00FC4B0F" w:rsidP="00E705B2">
      <w:r w:rsidRPr="0003664F">
        <w:rPr>
          <w:rFonts w:hint="eastAsia"/>
          <w:color w:val="FF0000"/>
        </w:rPr>
        <w:t>注：</w:t>
      </w:r>
      <w:r w:rsidR="0003664F">
        <w:rPr>
          <w:rFonts w:hint="eastAsia"/>
        </w:rPr>
        <w:t>1</w:t>
      </w:r>
      <w:r w:rsidR="00CC5DAC">
        <w:rPr>
          <w:rFonts w:hint="eastAsia"/>
        </w:rPr>
        <w:t>，数据处理的过程重点看</w:t>
      </w:r>
      <w:r w:rsidR="00CC5DAC" w:rsidRPr="00CC5DAC">
        <w:rPr>
          <w:b/>
          <w:bCs/>
        </w:rPr>
        <w:t>package</w:t>
      </w:r>
      <w:r w:rsidR="00CC5DAC">
        <w:t xml:space="preserve"> application.qav2.process_data</w:t>
      </w:r>
      <w:r w:rsidR="00CC5DAC">
        <w:rPr>
          <w:rFonts w:hint="eastAsia"/>
        </w:rPr>
        <w:t>中的</w:t>
      </w:r>
      <w:r w:rsidR="00AA77B3" w:rsidRPr="00AA77B3">
        <w:t>Preprocess</w:t>
      </w:r>
      <w:r w:rsidR="00AA77B3">
        <w:rPr>
          <w:rFonts w:hint="eastAsia"/>
        </w:rPr>
        <w:t>.java</w:t>
      </w:r>
      <w:r w:rsidR="00AA77B3">
        <w:rPr>
          <w:rFonts w:hint="eastAsia"/>
        </w:rPr>
        <w:t>和</w:t>
      </w:r>
      <w:r w:rsidR="00AA77B3" w:rsidRPr="00AA77B3">
        <w:t>Transform</w:t>
      </w:r>
      <w:r w:rsidR="00AA77B3">
        <w:rPr>
          <w:rFonts w:hint="eastAsia"/>
        </w:rPr>
        <w:t>.java</w:t>
      </w:r>
    </w:p>
    <w:p w:rsidR="00AA77B3" w:rsidRDefault="00AA77B3" w:rsidP="00A6738A">
      <w:pPr>
        <w:ind w:firstLine="435"/>
        <w:rPr>
          <w:iCs/>
        </w:rPr>
      </w:pPr>
      <w:r>
        <w:rPr>
          <w:rFonts w:hint="eastAsia"/>
        </w:rPr>
        <w:t>2,</w:t>
      </w:r>
      <w:r w:rsidR="00620C77">
        <w:rPr>
          <w:rFonts w:hint="eastAsia"/>
        </w:rPr>
        <w:t>entitymap.db</w:t>
      </w:r>
      <w:r w:rsidR="0014715C">
        <w:rPr>
          <w:rFonts w:hint="eastAsia"/>
        </w:rPr>
        <w:t>保存在</w:t>
      </w:r>
      <w:r w:rsidR="0014715C" w:rsidRPr="0014715C">
        <w:rPr>
          <w:i/>
          <w:iCs/>
        </w:rPr>
        <w:t>sqlite</w:t>
      </w:r>
      <w:r w:rsidR="0014715C" w:rsidRPr="0014715C">
        <w:rPr>
          <w:rFonts w:hint="eastAsia"/>
          <w:iCs/>
        </w:rPr>
        <w:t>数据库中</w:t>
      </w:r>
      <w:r w:rsidR="0050087F">
        <w:rPr>
          <w:rFonts w:hint="eastAsia"/>
          <w:iCs/>
        </w:rPr>
        <w:t>，可以使用</w:t>
      </w:r>
      <w:r w:rsidR="0050087F">
        <w:rPr>
          <w:rFonts w:hint="eastAsia"/>
          <w:iCs/>
        </w:rPr>
        <w:t>doc</w:t>
      </w:r>
      <w:r w:rsidR="0050087F">
        <w:rPr>
          <w:rFonts w:hint="eastAsia"/>
          <w:iCs/>
        </w:rPr>
        <w:t>目录下</w:t>
      </w:r>
      <w:r w:rsidR="0050087F" w:rsidRPr="0050087F">
        <w:rPr>
          <w:iCs/>
        </w:rPr>
        <w:t>SQLiteDatabaseBrowserPortable</w:t>
      </w:r>
      <w:r w:rsidR="0050087F">
        <w:rPr>
          <w:rFonts w:hint="eastAsia"/>
          <w:iCs/>
        </w:rPr>
        <w:t>.exe</w:t>
      </w:r>
      <w:r w:rsidR="0050087F">
        <w:rPr>
          <w:rFonts w:hint="eastAsia"/>
          <w:iCs/>
        </w:rPr>
        <w:t>打开</w:t>
      </w:r>
      <w:r w:rsidR="00560B96">
        <w:rPr>
          <w:rFonts w:hint="eastAsia"/>
          <w:iCs/>
        </w:rPr>
        <w:t>查看</w:t>
      </w:r>
      <w:r w:rsidR="0050087F">
        <w:rPr>
          <w:rFonts w:hint="eastAsia"/>
          <w:iCs/>
        </w:rPr>
        <w:t>。</w:t>
      </w:r>
    </w:p>
    <w:p w:rsidR="00A6738A" w:rsidRDefault="00F8558A" w:rsidP="002D065A">
      <w:pPr>
        <w:pStyle w:val="2"/>
        <w:numPr>
          <w:ilvl w:val="1"/>
          <w:numId w:val="10"/>
        </w:numPr>
        <w:spacing w:before="187" w:after="187"/>
        <w:rPr>
          <w:sz w:val="21"/>
          <w:szCs w:val="21"/>
        </w:rPr>
        <w:pPrChange w:id="120" w:author="佳恒 窦" w:date="2019-10-31T10:08:00Z">
          <w:pPr>
            <w:pStyle w:val="2"/>
            <w:numPr>
              <w:numId w:val="22"/>
            </w:numPr>
            <w:spacing w:before="187" w:after="187"/>
            <w:ind w:left="420" w:hanging="420"/>
          </w:pPr>
        </w:pPrChange>
      </w:pPr>
      <w:r>
        <w:rPr>
          <w:rFonts w:hint="eastAsia"/>
          <w:sz w:val="21"/>
          <w:szCs w:val="21"/>
        </w:rPr>
        <w:t>QA</w:t>
      </w:r>
      <w:r>
        <w:rPr>
          <w:rFonts w:hint="eastAsia"/>
          <w:sz w:val="21"/>
          <w:szCs w:val="21"/>
        </w:rPr>
        <w:t>后端代码</w:t>
      </w:r>
      <w:r w:rsidR="00A82AA9">
        <w:rPr>
          <w:rFonts w:hint="eastAsia"/>
          <w:sz w:val="21"/>
          <w:szCs w:val="21"/>
        </w:rPr>
        <w:t>执行过程</w:t>
      </w:r>
    </w:p>
    <w:p w:rsidR="00A42207" w:rsidRPr="00A42207" w:rsidRDefault="00A42207" w:rsidP="00A42207">
      <w:r>
        <w:rPr>
          <w:rFonts w:hint="eastAsia"/>
        </w:rPr>
        <w:t>执行入口：</w:t>
      </w:r>
      <w:r w:rsidR="00750A64" w:rsidRPr="00750A64">
        <w:rPr>
          <w:b/>
          <w:bCs/>
        </w:rPr>
        <w:t>package</w:t>
      </w:r>
      <w:r w:rsidR="00750A64">
        <w:t xml:space="preserve"> application.qav2</w:t>
      </w:r>
      <w:r w:rsidR="00750A64">
        <w:rPr>
          <w:rFonts w:hint="eastAsia"/>
        </w:rPr>
        <w:t>中的</w:t>
      </w:r>
      <w:r w:rsidR="00750A64">
        <w:rPr>
          <w:rFonts w:hint="eastAsia"/>
        </w:rPr>
        <w:t>Ask.ask()</w:t>
      </w:r>
    </w:p>
    <w:p w:rsidR="008B4892" w:rsidRDefault="00FC0E30" w:rsidP="002D065A">
      <w:pPr>
        <w:pStyle w:val="3"/>
        <w:numPr>
          <w:ilvl w:val="2"/>
          <w:numId w:val="10"/>
        </w:numPr>
        <w:spacing w:before="187" w:after="187"/>
        <w:pPrChange w:id="121" w:author="佳恒 窦" w:date="2019-10-31T10:08:00Z">
          <w:pPr>
            <w:pStyle w:val="3"/>
            <w:numPr>
              <w:ilvl w:val="2"/>
              <w:numId w:val="1"/>
            </w:numPr>
            <w:spacing w:before="187" w:after="187"/>
            <w:ind w:left="720" w:hanging="720"/>
          </w:pPr>
        </w:pPrChange>
      </w:pPr>
      <w:r>
        <w:rPr>
          <w:rFonts w:hint="eastAsia"/>
        </w:rPr>
        <w:t xml:space="preserve">  </w:t>
      </w:r>
      <w:r w:rsidR="00374977">
        <w:rPr>
          <w:rFonts w:hint="eastAsia"/>
        </w:rPr>
        <w:t>Find</w:t>
      </w:r>
      <w:r w:rsidRPr="00FC0E30">
        <w:t xml:space="preserve"> top questions</w:t>
      </w:r>
    </w:p>
    <w:p w:rsidR="009740E3" w:rsidRDefault="00810313" w:rsidP="009740E3">
      <w:pPr>
        <w:ind w:firstLineChars="200" w:firstLine="420"/>
        <w:rPr>
          <w:iCs/>
        </w:rPr>
      </w:pPr>
      <w:r>
        <w:rPr>
          <w:rFonts w:hint="eastAsia"/>
        </w:rPr>
        <w:t>处理函数</w:t>
      </w:r>
      <w:r w:rsidR="00A3420A" w:rsidRPr="00A3420A">
        <w:t>findTopQuestions( question_str, 15, 0.5)</w:t>
      </w:r>
      <w:r w:rsidR="004E1FAC">
        <w:rPr>
          <w:rFonts w:hint="eastAsia"/>
        </w:rPr>
        <w:t>，其中问题检索</w:t>
      </w:r>
      <w:r w:rsidR="00E17499">
        <w:rPr>
          <w:rFonts w:hint="eastAsia"/>
        </w:rPr>
        <w:t>函数</w:t>
      </w:r>
      <w:r w:rsidR="00EE1DA5">
        <w:rPr>
          <w:rFonts w:hint="eastAsia"/>
        </w:rPr>
        <w:t>是</w:t>
      </w:r>
      <w:r w:rsidR="00EE1DA5" w:rsidRPr="00EE1DA5">
        <w:t>QuestionSearcher.</w:t>
      </w:r>
      <w:r w:rsidR="00EE1DA5" w:rsidRPr="00EE1DA5">
        <w:rPr>
          <w:iCs/>
        </w:rPr>
        <w:t>searchQuestion</w:t>
      </w:r>
      <w:r w:rsidR="00EE1DA5">
        <w:rPr>
          <w:rFonts w:hint="eastAsia"/>
          <w:iCs/>
        </w:rPr>
        <w:t>()</w:t>
      </w:r>
      <w:r w:rsidR="00E17499">
        <w:rPr>
          <w:rFonts w:hint="eastAsia"/>
          <w:iCs/>
        </w:rPr>
        <w:t>，方法是</w:t>
      </w:r>
      <w:r w:rsidR="00E17499">
        <w:rPr>
          <w:rFonts w:hint="eastAsia"/>
          <w:iCs/>
        </w:rPr>
        <w:t>lucene</w:t>
      </w:r>
      <w:r w:rsidR="00E17499">
        <w:rPr>
          <w:rFonts w:hint="eastAsia"/>
          <w:iCs/>
        </w:rPr>
        <w:t>检索</w:t>
      </w:r>
      <w:r w:rsidR="00C21545">
        <w:rPr>
          <w:rFonts w:hint="eastAsia"/>
          <w:iCs/>
        </w:rPr>
        <w:t>。</w:t>
      </w:r>
    </w:p>
    <w:p w:rsidR="00387DC2" w:rsidRPr="00B15EAF" w:rsidRDefault="009740E3" w:rsidP="00B15EAF">
      <w:pPr>
        <w:pStyle w:val="af0"/>
        <w:numPr>
          <w:ilvl w:val="0"/>
          <w:numId w:val="15"/>
        </w:numPr>
        <w:ind w:firstLineChars="0"/>
        <w:rPr>
          <w:iCs/>
        </w:rPr>
      </w:pPr>
      <w:r w:rsidRPr="00B15EAF">
        <w:rPr>
          <w:rFonts w:hint="eastAsia"/>
          <w:iCs/>
        </w:rPr>
        <w:t>如果检索出的问题中不包含输入的问题的实体，则过滤掉，反之，保留。</w:t>
      </w:r>
    </w:p>
    <w:p w:rsidR="00B15EAF" w:rsidRDefault="00B15EAF" w:rsidP="00B15EAF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如果问题的得分小于设置的阈值，则过滤，反之，保留。</w:t>
      </w:r>
    </w:p>
    <w:p w:rsidR="00D65510" w:rsidRPr="00D65510" w:rsidRDefault="007A10F6" w:rsidP="00D65510">
      <w:pPr>
        <w:pStyle w:val="af0"/>
        <w:numPr>
          <w:ilvl w:val="0"/>
          <w:numId w:val="15"/>
        </w:numPr>
        <w:ind w:firstLineChars="0"/>
      </w:pPr>
      <w:r>
        <w:rPr>
          <w:rFonts w:hint="eastAsia"/>
        </w:rPr>
        <w:t>对获取的问题列表排序</w:t>
      </w:r>
      <w:r w:rsidRPr="007A10F6">
        <w:t>Collections.</w:t>
      </w:r>
      <w:r w:rsidRPr="007A10F6">
        <w:rPr>
          <w:i/>
          <w:iCs/>
        </w:rPr>
        <w:t>sort</w:t>
      </w:r>
      <w:r w:rsidRPr="007A10F6">
        <w:t>(temp);</w:t>
      </w:r>
    </w:p>
    <w:p w:rsidR="00FC0E30" w:rsidRDefault="00FC0E30" w:rsidP="002D065A">
      <w:pPr>
        <w:pStyle w:val="3"/>
        <w:numPr>
          <w:ilvl w:val="2"/>
          <w:numId w:val="10"/>
        </w:numPr>
        <w:tabs>
          <w:tab w:val="clear" w:pos="432"/>
          <w:tab w:val="left" w:pos="425"/>
        </w:tabs>
        <w:spacing w:before="187" w:after="187"/>
        <w:pPrChange w:id="122" w:author="佳恒 窦" w:date="2019-10-31T10:08:00Z">
          <w:pPr>
            <w:pStyle w:val="3"/>
            <w:numPr>
              <w:ilvl w:val="2"/>
              <w:numId w:val="18"/>
            </w:numPr>
            <w:spacing w:before="187" w:after="187"/>
            <w:ind w:left="720" w:hanging="720"/>
          </w:pPr>
        </w:pPrChange>
      </w:pPr>
      <w:r>
        <w:rPr>
          <w:rFonts w:hint="eastAsia"/>
        </w:rPr>
        <w:t xml:space="preserve">  </w:t>
      </w:r>
      <w:r w:rsidR="00374977">
        <w:rPr>
          <w:rFonts w:hint="eastAsia"/>
        </w:rPr>
        <w:t>Find</w:t>
      </w:r>
      <w:r w:rsidR="00374977" w:rsidRPr="00FC0E30">
        <w:t xml:space="preserve"> </w:t>
      </w:r>
      <w:r w:rsidRPr="00FC0E30">
        <w:t>top answers</w:t>
      </w:r>
    </w:p>
    <w:p w:rsidR="007748D7" w:rsidRDefault="007748D7" w:rsidP="00035718">
      <w:pPr>
        <w:ind w:firstLine="435"/>
      </w:pPr>
      <w:r>
        <w:rPr>
          <w:rFonts w:hint="eastAsia"/>
        </w:rPr>
        <w:t>处理函数</w:t>
      </w:r>
      <w:r w:rsidRPr="007748D7">
        <w:t>Summarization.</w:t>
      </w:r>
      <w:r w:rsidRPr="007748D7">
        <w:rPr>
          <w:i/>
          <w:iCs/>
        </w:rPr>
        <w:t>findTopAnswers</w:t>
      </w:r>
      <w:r w:rsidRPr="007748D7">
        <w:t>(question, top_questions);</w:t>
      </w:r>
    </w:p>
    <w:p w:rsidR="00035718" w:rsidRDefault="00035718" w:rsidP="00035718">
      <w:pPr>
        <w:ind w:firstLine="435"/>
      </w:pPr>
      <w:r>
        <w:rPr>
          <w:rFonts w:hint="eastAsia"/>
        </w:rPr>
        <w:t>1</w:t>
      </w:r>
      <w:r>
        <w:rPr>
          <w:rFonts w:hint="eastAsia"/>
        </w:rPr>
        <w:t>，根据问题列表获取答案列表</w:t>
      </w:r>
      <w:r w:rsidRPr="00035718">
        <w:t>HealthqaDB.</w:t>
      </w:r>
      <w:r w:rsidRPr="00035718">
        <w:rPr>
          <w:i/>
          <w:iCs/>
        </w:rPr>
        <w:t>getAnswerList</w:t>
      </w:r>
      <w:r w:rsidRPr="00035718">
        <w:t>(ql);</w:t>
      </w:r>
    </w:p>
    <w:p w:rsidR="005B44E7" w:rsidRDefault="005B44E7" w:rsidP="00035718">
      <w:pPr>
        <w:ind w:firstLine="435"/>
      </w:pPr>
      <w:r>
        <w:rPr>
          <w:rFonts w:hint="eastAsia"/>
        </w:rPr>
        <w:t>2</w:t>
      </w:r>
      <w:r>
        <w:rPr>
          <w:rFonts w:hint="eastAsia"/>
        </w:rPr>
        <w:t>，计算答案得分</w:t>
      </w:r>
      <w:r w:rsidRPr="005B44E7">
        <w:t>RankAnswer.</w:t>
      </w:r>
      <w:r w:rsidRPr="005B44E7">
        <w:rPr>
          <w:i/>
          <w:iCs/>
        </w:rPr>
        <w:t>findTopAnswers</w:t>
      </w:r>
      <w:r w:rsidRPr="005B44E7">
        <w:t>(input_question, questions, all_answers);</w:t>
      </w:r>
      <w:r w:rsidR="007E2A5D">
        <w:rPr>
          <w:rFonts w:hint="eastAsia"/>
        </w:rPr>
        <w:t>这个</w:t>
      </w:r>
      <w:r w:rsidR="007E2A5D">
        <w:rPr>
          <w:rFonts w:hint="eastAsia"/>
        </w:rPr>
        <w:lastRenderedPageBreak/>
        <w:t>方法中记录了计算得分的指标，</w:t>
      </w:r>
      <w:r w:rsidR="0059609F">
        <w:rPr>
          <w:rFonts w:hint="eastAsia"/>
        </w:rPr>
        <w:t>比如</w:t>
      </w:r>
      <w:r w:rsidR="007E2A5D">
        <w:rPr>
          <w:rFonts w:hint="eastAsia"/>
        </w:rPr>
        <w:t>tfidf</w:t>
      </w:r>
      <w:r w:rsidR="007E2A5D">
        <w:rPr>
          <w:rFonts w:hint="eastAsia"/>
        </w:rPr>
        <w:t>，</w:t>
      </w:r>
      <w:r w:rsidR="007E2A5D" w:rsidRPr="007E2A5D">
        <w:t>QKW</w:t>
      </w:r>
      <w:r w:rsidR="00730A7D">
        <w:rPr>
          <w:rFonts w:hint="eastAsia"/>
        </w:rPr>
        <w:t>，</w:t>
      </w:r>
      <w:r w:rsidR="00730A7D" w:rsidRPr="00730A7D">
        <w:t>AKW</w:t>
      </w:r>
      <w:r w:rsidR="007E2A5D">
        <w:rPr>
          <w:rFonts w:hint="eastAsia"/>
        </w:rPr>
        <w:t>等等（你可以在此方法中加入其它指标计算答案得分</w:t>
      </w:r>
      <w:r w:rsidR="00AF7B56">
        <w:rPr>
          <w:rFonts w:hint="eastAsia"/>
        </w:rPr>
        <w:t>）</w:t>
      </w:r>
      <w:r w:rsidR="003F7D55">
        <w:rPr>
          <w:rFonts w:hint="eastAsia"/>
        </w:rPr>
        <w:t>。</w:t>
      </w:r>
    </w:p>
    <w:p w:rsidR="001D0218" w:rsidRPr="007748D7" w:rsidRDefault="001D0218" w:rsidP="002D065A">
      <w:pPr>
        <w:pStyle w:val="af0"/>
        <w:numPr>
          <w:ilvl w:val="0"/>
          <w:numId w:val="10"/>
        </w:numPr>
        <w:ind w:firstLineChars="0"/>
        <w:pPrChange w:id="123" w:author="佳恒 窦" w:date="2019-10-31T10:09:00Z">
          <w:pPr>
            <w:ind w:firstLine="435"/>
          </w:pPr>
        </w:pPrChange>
      </w:pPr>
      <w:del w:id="124" w:author="佳恒 窦" w:date="2019-10-31T10:08:00Z">
        <w:r w:rsidDel="002D065A">
          <w:rPr>
            <w:rFonts w:hint="eastAsia"/>
          </w:rPr>
          <w:delText>3</w:delText>
        </w:r>
        <w:r w:rsidDel="002D065A">
          <w:rPr>
            <w:rFonts w:hint="eastAsia"/>
          </w:rPr>
          <w:delText>，</w:delText>
        </w:r>
      </w:del>
      <w:r>
        <w:rPr>
          <w:rFonts w:hint="eastAsia"/>
        </w:rPr>
        <w:t>排序</w:t>
      </w:r>
      <w:r w:rsidRPr="001D0218">
        <w:t>Collections.</w:t>
      </w:r>
      <w:r w:rsidRPr="002D065A">
        <w:rPr>
          <w:i/>
          <w:iCs/>
        </w:rPr>
        <w:t>sort</w:t>
      </w:r>
      <w:r w:rsidRPr="001D0218">
        <w:t>(temp);</w:t>
      </w:r>
    </w:p>
    <w:p w:rsidR="00FC0E30" w:rsidRDefault="002D065A" w:rsidP="002D065A">
      <w:pPr>
        <w:pStyle w:val="3"/>
        <w:tabs>
          <w:tab w:val="clear" w:pos="720"/>
          <w:tab w:val="left" w:pos="615"/>
        </w:tabs>
        <w:spacing w:before="187" w:after="187"/>
        <w:pPrChange w:id="125" w:author="佳恒 窦" w:date="2019-10-31T10:08:00Z">
          <w:pPr>
            <w:pStyle w:val="3"/>
            <w:numPr>
              <w:ilvl w:val="2"/>
              <w:numId w:val="18"/>
            </w:numPr>
            <w:spacing w:before="187" w:after="187"/>
            <w:ind w:left="720" w:hanging="720"/>
          </w:pPr>
        </w:pPrChange>
      </w:pPr>
      <w:ins w:id="126" w:author="佳恒 窦" w:date="2019-10-31T10:08:00Z">
        <w:r>
          <w:t>3.2.3</w:t>
        </w:r>
        <w:r>
          <w:tab/>
        </w:r>
        <w:r>
          <w:tab/>
        </w:r>
      </w:ins>
      <w:r w:rsidR="006D71D0">
        <w:rPr>
          <w:rFonts w:hint="eastAsia"/>
        </w:rPr>
        <w:t xml:space="preserve"> </w:t>
      </w:r>
      <w:r w:rsidR="00374977">
        <w:rPr>
          <w:rFonts w:hint="eastAsia"/>
        </w:rPr>
        <w:t>Find</w:t>
      </w:r>
      <w:r w:rsidR="00374977" w:rsidRPr="00FC0E30">
        <w:t xml:space="preserve"> </w:t>
      </w:r>
      <w:r w:rsidR="00FC0E30" w:rsidRPr="00FC0E30">
        <w:t>top pieces</w:t>
      </w:r>
    </w:p>
    <w:p w:rsidR="006F2457" w:rsidRDefault="00AE1ED8" w:rsidP="00AE1ED8">
      <w:pPr>
        <w:ind w:firstLineChars="200" w:firstLine="420"/>
        <w:rPr>
          <w:i/>
          <w:iCs/>
        </w:rPr>
      </w:pPr>
      <w:r>
        <w:rPr>
          <w:rFonts w:hint="eastAsia"/>
        </w:rPr>
        <w:t>处理函数</w:t>
      </w:r>
      <w:r w:rsidRPr="00AE1ED8">
        <w:t>Summarization.</w:t>
      </w:r>
      <w:r w:rsidRPr="00AE1ED8">
        <w:rPr>
          <w:i/>
          <w:iCs/>
        </w:rPr>
        <w:t>findTopPieces</w:t>
      </w:r>
      <w:r w:rsidRPr="00AE1ED8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AE1ED8">
        <w:rPr>
          <w:i/>
          <w:iCs/>
        </w:rPr>
        <w:t>(question, answers);</w:t>
      </w:r>
      <w:r w:rsidRPr="00AE1ED8">
        <w:rPr>
          <w:i/>
          <w:iCs/>
        </w:rPr>
        <w:tab/>
      </w:r>
    </w:p>
    <w:p w:rsidR="00143789" w:rsidRPr="005D63F5" w:rsidRDefault="007F0AFA" w:rsidP="005D63F5">
      <w:pPr>
        <w:pStyle w:val="af0"/>
        <w:numPr>
          <w:ilvl w:val="0"/>
          <w:numId w:val="16"/>
        </w:numPr>
        <w:ind w:firstLineChars="0"/>
        <w:rPr>
          <w:iCs/>
        </w:rPr>
      </w:pPr>
      <w:r w:rsidRPr="005D63F5">
        <w:rPr>
          <w:rFonts w:hint="eastAsia"/>
          <w:iCs/>
        </w:rPr>
        <w:t>根据答案获取片段列表</w:t>
      </w:r>
      <w:r w:rsidRPr="005D63F5">
        <w:rPr>
          <w:iCs/>
        </w:rPr>
        <w:t>HealthqaDB.</w:t>
      </w:r>
      <w:r w:rsidRPr="005D63F5">
        <w:rPr>
          <w:i/>
          <w:iCs/>
        </w:rPr>
        <w:t>getScoredPieceList</w:t>
      </w:r>
      <w:r w:rsidRPr="005D63F5">
        <w:rPr>
          <w:iCs/>
        </w:rPr>
        <w:t>(answers);</w:t>
      </w:r>
    </w:p>
    <w:p w:rsidR="005D63F5" w:rsidRDefault="005D63F5" w:rsidP="005D63F5">
      <w:pPr>
        <w:pStyle w:val="af0"/>
        <w:numPr>
          <w:ilvl w:val="0"/>
          <w:numId w:val="16"/>
        </w:numPr>
        <w:ind w:firstLineChars="0"/>
        <w:rPr>
          <w:iCs/>
        </w:rPr>
      </w:pPr>
      <w:r>
        <w:rPr>
          <w:rFonts w:hint="eastAsia"/>
          <w:iCs/>
        </w:rPr>
        <w:t>计算片段得分</w:t>
      </w:r>
      <w:r w:rsidRPr="005D63F5">
        <w:rPr>
          <w:iCs/>
        </w:rPr>
        <w:t>RankPiece.</w:t>
      </w:r>
      <w:r w:rsidRPr="005D63F5">
        <w:rPr>
          <w:i/>
          <w:iCs/>
        </w:rPr>
        <w:t>findTopPieces</w:t>
      </w:r>
      <w:r w:rsidRPr="005D63F5">
        <w:rPr>
          <w:iCs/>
        </w:rPr>
        <w:t>(input_question, all_answers);</w:t>
      </w:r>
      <w:r w:rsidR="0059609F">
        <w:rPr>
          <w:rFonts w:hint="eastAsia"/>
          <w:iCs/>
        </w:rPr>
        <w:t>这个函数中记录了计算片段得分的指标，比如</w:t>
      </w:r>
      <w:r w:rsidR="0059609F">
        <w:rPr>
          <w:rFonts w:hint="eastAsia"/>
          <w:iCs/>
        </w:rPr>
        <w:t>tfidf</w:t>
      </w:r>
      <w:r w:rsidR="0059609F">
        <w:rPr>
          <w:rFonts w:hint="eastAsia"/>
          <w:iCs/>
        </w:rPr>
        <w:t>，</w:t>
      </w:r>
      <w:r w:rsidR="0059609F">
        <w:rPr>
          <w:rFonts w:hint="eastAsia"/>
          <w:iCs/>
        </w:rPr>
        <w:t>pos</w:t>
      </w:r>
      <w:r w:rsidR="0059609F">
        <w:rPr>
          <w:rFonts w:hint="eastAsia"/>
          <w:iCs/>
        </w:rPr>
        <w:t>，</w:t>
      </w:r>
      <w:r w:rsidR="0059609F">
        <w:rPr>
          <w:rFonts w:hint="eastAsia"/>
          <w:iCs/>
        </w:rPr>
        <w:t>QKW</w:t>
      </w:r>
      <w:r w:rsidR="0059609F">
        <w:rPr>
          <w:rFonts w:hint="eastAsia"/>
          <w:iCs/>
        </w:rPr>
        <w:t>等等（你可以在此方法中加入其它指标计算片段的得分）。</w:t>
      </w:r>
    </w:p>
    <w:p w:rsidR="0059609F" w:rsidRDefault="009C7AE3" w:rsidP="005D63F5">
      <w:pPr>
        <w:pStyle w:val="af0"/>
        <w:numPr>
          <w:ilvl w:val="0"/>
          <w:numId w:val="16"/>
        </w:numPr>
        <w:ind w:firstLineChars="0"/>
        <w:rPr>
          <w:iCs/>
        </w:rPr>
      </w:pPr>
      <w:r>
        <w:rPr>
          <w:rFonts w:hint="eastAsia"/>
          <w:iCs/>
        </w:rPr>
        <w:t>排序</w:t>
      </w:r>
      <w:r w:rsidRPr="009C7AE3">
        <w:rPr>
          <w:iCs/>
        </w:rPr>
        <w:t>Collections.</w:t>
      </w:r>
      <w:r w:rsidRPr="009C7AE3">
        <w:rPr>
          <w:i/>
          <w:iCs/>
        </w:rPr>
        <w:t>sort</w:t>
      </w:r>
      <w:r w:rsidRPr="009C7AE3">
        <w:rPr>
          <w:iCs/>
        </w:rPr>
        <w:t>(temp);</w:t>
      </w:r>
    </w:p>
    <w:p w:rsidR="009C7AE3" w:rsidRDefault="009C7AE3" w:rsidP="005D63F5">
      <w:pPr>
        <w:pStyle w:val="af0"/>
        <w:numPr>
          <w:ilvl w:val="0"/>
          <w:numId w:val="16"/>
        </w:numPr>
        <w:ind w:firstLineChars="0"/>
        <w:rPr>
          <w:iCs/>
        </w:rPr>
      </w:pPr>
      <w:r>
        <w:rPr>
          <w:rFonts w:hint="eastAsia"/>
          <w:iCs/>
        </w:rPr>
        <w:t>去除相似度大于</w:t>
      </w:r>
      <w:r>
        <w:rPr>
          <w:rFonts w:hint="eastAsia"/>
          <w:iCs/>
        </w:rPr>
        <w:t>0.5</w:t>
      </w:r>
      <w:r>
        <w:rPr>
          <w:rFonts w:hint="eastAsia"/>
          <w:iCs/>
        </w:rPr>
        <w:t>的片段。</w:t>
      </w:r>
    </w:p>
    <w:p w:rsidR="005710FC" w:rsidRDefault="005710FC" w:rsidP="002D065A">
      <w:pPr>
        <w:pStyle w:val="3"/>
        <w:numPr>
          <w:ilvl w:val="2"/>
          <w:numId w:val="10"/>
        </w:numPr>
        <w:spacing w:before="187" w:after="187"/>
        <w:pPrChange w:id="127" w:author="佳恒 窦" w:date="2019-10-31T10:09:00Z">
          <w:pPr>
            <w:pStyle w:val="3"/>
            <w:numPr>
              <w:ilvl w:val="2"/>
              <w:numId w:val="18"/>
            </w:numPr>
            <w:spacing w:before="187" w:after="187"/>
            <w:ind w:left="720" w:hanging="720"/>
          </w:pPr>
        </w:pPrChange>
      </w:pPr>
      <w:r>
        <w:rPr>
          <w:rFonts w:hint="eastAsia"/>
        </w:rPr>
        <w:t>小结</w:t>
      </w:r>
    </w:p>
    <w:p w:rsidR="005710FC" w:rsidRPr="005710FC" w:rsidRDefault="003533EA" w:rsidP="00511B41">
      <w:pPr>
        <w:ind w:firstLineChars="200" w:firstLine="420"/>
      </w:pPr>
      <w:r>
        <w:rPr>
          <w:rFonts w:hint="eastAsia"/>
        </w:rPr>
        <w:t>最后我们把</w:t>
      </w:r>
      <w:r w:rsidR="004F2D1C">
        <w:rPr>
          <w:rFonts w:hint="eastAsia"/>
        </w:rPr>
        <w:t>以上</w:t>
      </w:r>
      <w:r w:rsidR="00511B41">
        <w:rPr>
          <w:rFonts w:hint="eastAsia"/>
        </w:rPr>
        <w:t>各个过程处理后的结果写入到</w:t>
      </w:r>
      <w:r w:rsidR="004F2D1C">
        <w:rPr>
          <w:rFonts w:hint="eastAsia"/>
        </w:rPr>
        <w:t>tmp</w:t>
      </w:r>
      <w:r w:rsidR="004F2D1C">
        <w:rPr>
          <w:rFonts w:hint="eastAsia"/>
        </w:rPr>
        <w:t>目录下的文件中，以输入问题的</w:t>
      </w:r>
      <w:r w:rsidR="004F2D1C">
        <w:rPr>
          <w:rFonts w:hint="eastAsia"/>
        </w:rPr>
        <w:t>id</w:t>
      </w:r>
      <w:r w:rsidR="004F2D1C">
        <w:rPr>
          <w:rFonts w:hint="eastAsia"/>
        </w:rPr>
        <w:t>号命名。</w:t>
      </w:r>
      <w:r w:rsidR="007060D7">
        <w:rPr>
          <w:rFonts w:hint="eastAsia"/>
        </w:rPr>
        <w:t>如果发现</w:t>
      </w:r>
      <w:r w:rsidR="007060D7">
        <w:rPr>
          <w:rFonts w:hint="eastAsia"/>
        </w:rPr>
        <w:t>QA</w:t>
      </w:r>
      <w:r w:rsidR="007060D7">
        <w:rPr>
          <w:rFonts w:hint="eastAsia"/>
        </w:rPr>
        <w:t>系统的用户界面呈现的结果出现问题，可以查看此文件，然后跟踪到具体的处理函数查找原因。</w:t>
      </w:r>
    </w:p>
    <w:p w:rsidR="004D4994" w:rsidRDefault="004D4994" w:rsidP="002D065A">
      <w:pPr>
        <w:pStyle w:val="2"/>
        <w:numPr>
          <w:ilvl w:val="1"/>
          <w:numId w:val="10"/>
        </w:numPr>
        <w:spacing w:before="187" w:after="187"/>
        <w:rPr>
          <w:sz w:val="21"/>
          <w:szCs w:val="21"/>
        </w:rPr>
        <w:pPrChange w:id="128" w:author="佳恒 窦" w:date="2019-10-31T10:09:00Z">
          <w:pPr>
            <w:pStyle w:val="2"/>
            <w:numPr>
              <w:numId w:val="29"/>
            </w:numPr>
            <w:spacing w:before="187" w:after="187"/>
            <w:ind w:left="420" w:hanging="420"/>
          </w:pPr>
        </w:pPrChange>
      </w:pPr>
      <w:r>
        <w:rPr>
          <w:rFonts w:hint="eastAsia"/>
          <w:sz w:val="21"/>
          <w:szCs w:val="21"/>
        </w:rPr>
        <w:t>QA</w:t>
      </w:r>
      <w:r>
        <w:rPr>
          <w:rFonts w:hint="eastAsia"/>
          <w:sz w:val="21"/>
          <w:szCs w:val="21"/>
        </w:rPr>
        <w:t>前段代码执行过程</w:t>
      </w:r>
      <w:r>
        <w:rPr>
          <w:sz w:val="21"/>
          <w:szCs w:val="21"/>
        </w:rPr>
        <w:t xml:space="preserve"> </w:t>
      </w:r>
    </w:p>
    <w:p w:rsidR="004F2258" w:rsidRPr="004F2258" w:rsidRDefault="00485A8C" w:rsidP="002D065A">
      <w:pPr>
        <w:pStyle w:val="4"/>
        <w:numPr>
          <w:ilvl w:val="3"/>
          <w:numId w:val="10"/>
        </w:numPr>
        <w:spacing w:before="187" w:after="187"/>
        <w:ind w:left="862" w:hanging="862"/>
        <w:pPrChange w:id="129" w:author="佳恒 窦" w:date="2019-10-31T10:09:00Z">
          <w:pPr>
            <w:pStyle w:val="4"/>
            <w:spacing w:before="187" w:after="187"/>
          </w:pPr>
        </w:pPrChange>
      </w:pPr>
      <w:r>
        <w:rPr>
          <w:rFonts w:hint="eastAsia"/>
        </w:rPr>
        <w:t>在</w:t>
      </w:r>
      <w:r>
        <w:rPr>
          <w:rFonts w:hint="eastAsia"/>
        </w:rPr>
        <w:t>app.js</w:t>
      </w:r>
      <w:r>
        <w:rPr>
          <w:rFonts w:hint="eastAsia"/>
        </w:rPr>
        <w:t>中规划相关的路由</w:t>
      </w:r>
    </w:p>
    <w:p w:rsidR="00202764" w:rsidRDefault="00202764" w:rsidP="00202764">
      <w:pPr>
        <w:ind w:firstLine="420"/>
      </w:pPr>
      <w:r>
        <w:rPr>
          <w:rFonts w:hint="eastAsia"/>
        </w:rPr>
        <w:t>首页：</w:t>
      </w:r>
      <w:r>
        <w:rPr>
          <w:rFonts w:hint="eastAsia"/>
        </w:rPr>
        <w:t>/</w:t>
      </w:r>
    </w:p>
    <w:p w:rsidR="004F2258" w:rsidRDefault="00202764" w:rsidP="00202764">
      <w:pPr>
        <w:ind w:firstLine="420"/>
      </w:pPr>
      <w:r>
        <w:rPr>
          <w:rFonts w:hint="eastAsia"/>
        </w:rPr>
        <w:t>仅答案：</w:t>
      </w:r>
      <w:r w:rsidR="00C5422B">
        <w:rPr>
          <w:rFonts w:hint="eastAsia"/>
        </w:rPr>
        <w:t>/</w:t>
      </w:r>
      <w:r w:rsidR="004F2258" w:rsidRPr="004F2258">
        <w:t>onlyAnswers</w:t>
      </w:r>
    </w:p>
    <w:p w:rsidR="00202764" w:rsidRDefault="00202764" w:rsidP="00202764">
      <w:pPr>
        <w:ind w:firstLine="420"/>
      </w:pPr>
      <w:r>
        <w:rPr>
          <w:rFonts w:hint="eastAsia"/>
        </w:rPr>
        <w:t>仅片段：</w:t>
      </w:r>
      <w:r w:rsidR="004F2258" w:rsidRPr="004F2258">
        <w:t>/onlyPieces</w:t>
      </w:r>
    </w:p>
    <w:p w:rsidR="004F2258" w:rsidRDefault="00202764" w:rsidP="004F2258">
      <w:pPr>
        <w:ind w:firstLine="420"/>
      </w:pPr>
      <w:r>
        <w:rPr>
          <w:rFonts w:hint="eastAsia"/>
        </w:rPr>
        <w:t>片段组合：</w:t>
      </w:r>
      <w:r w:rsidR="004F2258" w:rsidRPr="004F2258">
        <w:t>/combinePieces</w:t>
      </w:r>
    </w:p>
    <w:p w:rsidR="004F2258" w:rsidRDefault="008E6DE2" w:rsidP="002D065A">
      <w:pPr>
        <w:pStyle w:val="4"/>
        <w:numPr>
          <w:ilvl w:val="3"/>
          <w:numId w:val="10"/>
        </w:numPr>
        <w:spacing w:before="187" w:after="187"/>
        <w:ind w:left="862" w:hanging="862"/>
        <w:pPrChange w:id="130" w:author="佳恒 窦" w:date="2019-10-31T10:09:00Z">
          <w:pPr>
            <w:pStyle w:val="4"/>
            <w:spacing w:before="187" w:after="187"/>
          </w:pPr>
        </w:pPrChange>
      </w:pPr>
      <w:r>
        <w:rPr>
          <w:rFonts w:hint="eastAsia"/>
        </w:rPr>
        <w:t>路由</w:t>
      </w:r>
      <w:r>
        <w:rPr>
          <w:rFonts w:hint="eastAsia"/>
        </w:rPr>
        <w:t>routes</w:t>
      </w:r>
      <w:r>
        <w:rPr>
          <w:rFonts w:hint="eastAsia"/>
        </w:rPr>
        <w:t>下</w:t>
      </w:r>
      <w:r w:rsidR="00E57627">
        <w:rPr>
          <w:rFonts w:hint="eastAsia"/>
        </w:rPr>
        <w:t>的文件进行处理</w:t>
      </w:r>
    </w:p>
    <w:p w:rsidR="008E6DE2" w:rsidRDefault="008E6DE2" w:rsidP="004F2258">
      <w:r>
        <w:rPr>
          <w:rFonts w:ascii="Arial" w:eastAsia="黑体" w:hAnsi="Arial" w:hint="eastAsia"/>
          <w:b/>
          <w:bCs/>
          <w:szCs w:val="28"/>
        </w:rPr>
        <w:t xml:space="preserve"> </w:t>
      </w:r>
      <w:r w:rsidRPr="004F2258">
        <w:t>onlyAnswers</w:t>
      </w:r>
      <w:r>
        <w:rPr>
          <w:rFonts w:hint="eastAsia"/>
        </w:rPr>
        <w:t xml:space="preserve">.js </w:t>
      </w:r>
    </w:p>
    <w:p w:rsidR="008E6DE2" w:rsidRPr="004F2258" w:rsidRDefault="008E6DE2" w:rsidP="004F2258">
      <w:pPr>
        <w:rPr>
          <w:rFonts w:ascii="Arial" w:eastAsia="黑体" w:hAnsi="Arial"/>
          <w:b/>
          <w:bCs/>
          <w:szCs w:val="28"/>
        </w:rPr>
      </w:pPr>
      <w:r>
        <w:rPr>
          <w:rFonts w:hint="eastAsia"/>
        </w:rPr>
        <w:t xml:space="preserve"> </w:t>
      </w:r>
      <w:r w:rsidRPr="004F2258">
        <w:t>onlyPieces</w:t>
      </w:r>
      <w:r>
        <w:rPr>
          <w:rFonts w:hint="eastAsia"/>
        </w:rPr>
        <w:t>.js</w:t>
      </w:r>
    </w:p>
    <w:p w:rsidR="004F2258" w:rsidRDefault="008E6DE2" w:rsidP="008E6DE2">
      <w:pPr>
        <w:ind w:firstLineChars="50" w:firstLine="105"/>
      </w:pPr>
      <w:r w:rsidRPr="004F2258">
        <w:t>combinePieces</w:t>
      </w:r>
      <w:r>
        <w:rPr>
          <w:rFonts w:hint="eastAsia"/>
        </w:rPr>
        <w:t>.js</w:t>
      </w:r>
    </w:p>
    <w:p w:rsidR="00273BBE" w:rsidRDefault="00273BBE" w:rsidP="008E6DE2">
      <w:pPr>
        <w:ind w:firstLineChars="50" w:firstLine="105"/>
      </w:pPr>
      <w:r>
        <w:rPr>
          <w:rFonts w:hint="eastAsia"/>
        </w:rPr>
        <w:t>以上三个文件是我后来加上的，为了</w:t>
      </w:r>
      <w:r w:rsidR="009717B8">
        <w:rPr>
          <w:rFonts w:hint="eastAsia"/>
        </w:rPr>
        <w:t>对应于</w:t>
      </w:r>
      <w:r>
        <w:rPr>
          <w:rFonts w:hint="eastAsia"/>
        </w:rPr>
        <w:t>页面上三个标签的处理</w:t>
      </w:r>
      <w:r w:rsidR="00046575">
        <w:rPr>
          <w:rFonts w:hint="eastAsia"/>
        </w:rPr>
        <w:t>，但是我个人比较懒，所以最终都在</w:t>
      </w:r>
      <w:r w:rsidR="00046575">
        <w:rPr>
          <w:rFonts w:hint="eastAsia"/>
        </w:rPr>
        <w:t>index.js</w:t>
      </w:r>
      <w:r w:rsidR="00046575">
        <w:rPr>
          <w:rFonts w:hint="eastAsia"/>
        </w:rPr>
        <w:t>中进行处理了，分别对应于</w:t>
      </w:r>
      <w:r w:rsidR="00D97BF4">
        <w:rPr>
          <w:rFonts w:hint="eastAsia"/>
        </w:rPr>
        <w:t xml:space="preserve">/ask_a </w:t>
      </w:r>
      <w:r w:rsidR="00D97BF4">
        <w:rPr>
          <w:rFonts w:hint="eastAsia"/>
        </w:rPr>
        <w:t>、</w:t>
      </w:r>
      <w:r w:rsidR="00D97BF4">
        <w:rPr>
          <w:rFonts w:hint="eastAsia"/>
        </w:rPr>
        <w:t xml:space="preserve"> /ask_p  </w:t>
      </w:r>
      <w:r w:rsidR="00D97BF4">
        <w:rPr>
          <w:rFonts w:hint="eastAsia"/>
        </w:rPr>
        <w:t>、</w:t>
      </w:r>
      <w:r w:rsidR="00D97BF4">
        <w:rPr>
          <w:rFonts w:hint="eastAsia"/>
        </w:rPr>
        <w:t>ask_pz</w:t>
      </w:r>
      <w:r w:rsidR="00030778">
        <w:rPr>
          <w:rFonts w:hint="eastAsia"/>
        </w:rPr>
        <w:t>。</w:t>
      </w:r>
    </w:p>
    <w:p w:rsidR="00030778" w:rsidRDefault="00030778" w:rsidP="008E6DE2">
      <w:pPr>
        <w:ind w:firstLineChars="50" w:firstLine="105"/>
      </w:pPr>
    </w:p>
    <w:p w:rsidR="00030778" w:rsidRDefault="00030778" w:rsidP="002D065A">
      <w:pPr>
        <w:pStyle w:val="4"/>
        <w:numPr>
          <w:ilvl w:val="3"/>
          <w:numId w:val="10"/>
        </w:numPr>
        <w:spacing w:before="187" w:after="187"/>
        <w:ind w:left="862" w:hanging="862"/>
        <w:pPrChange w:id="131" w:author="佳恒 窦" w:date="2019-10-31T10:09:00Z">
          <w:pPr>
            <w:pStyle w:val="4"/>
            <w:spacing w:before="187" w:after="187"/>
          </w:pPr>
        </w:pPrChange>
      </w:pPr>
      <w:r w:rsidRPr="00030778">
        <w:rPr>
          <w:rFonts w:hint="eastAsia"/>
        </w:rPr>
        <w:t>views</w:t>
      </w:r>
      <w:r w:rsidRPr="00030778">
        <w:rPr>
          <w:rFonts w:hint="eastAsia"/>
        </w:rPr>
        <w:t>下</w:t>
      </w:r>
      <w:r w:rsidR="00E57627">
        <w:rPr>
          <w:rFonts w:hint="eastAsia"/>
        </w:rPr>
        <w:t>的文件显示对应的结果</w:t>
      </w:r>
    </w:p>
    <w:p w:rsidR="00224DB2" w:rsidRDefault="00224DB2" w:rsidP="00224DB2">
      <w:pPr>
        <w:ind w:firstLineChars="50" w:firstLine="105"/>
      </w:pPr>
      <w:r w:rsidRPr="004F2258">
        <w:t>onlyAnswers</w:t>
      </w:r>
      <w:r>
        <w:rPr>
          <w:rFonts w:hint="eastAsia"/>
        </w:rPr>
        <w:t xml:space="preserve">.jade </w:t>
      </w:r>
      <w:r>
        <w:rPr>
          <w:rFonts w:hint="eastAsia"/>
        </w:rPr>
        <w:t>显示</w:t>
      </w:r>
      <w:r w:rsidR="00F16EF8">
        <w:rPr>
          <w:rFonts w:hint="eastAsia"/>
        </w:rPr>
        <w:t>“</w:t>
      </w:r>
      <w:r>
        <w:rPr>
          <w:rFonts w:hint="eastAsia"/>
        </w:rPr>
        <w:t>仅答案</w:t>
      </w:r>
      <w:r w:rsidR="00F16EF8">
        <w:rPr>
          <w:rFonts w:hint="eastAsia"/>
        </w:rPr>
        <w:t>”</w:t>
      </w:r>
      <w:r>
        <w:rPr>
          <w:rFonts w:hint="eastAsia"/>
        </w:rPr>
        <w:t>的内容</w:t>
      </w:r>
    </w:p>
    <w:p w:rsidR="00224DB2" w:rsidRPr="004F2258" w:rsidRDefault="00224DB2" w:rsidP="00224DB2">
      <w:pPr>
        <w:rPr>
          <w:rFonts w:ascii="Arial" w:eastAsia="黑体" w:hAnsi="Arial"/>
          <w:b/>
          <w:bCs/>
          <w:szCs w:val="28"/>
        </w:rPr>
      </w:pPr>
      <w:r>
        <w:rPr>
          <w:rFonts w:hint="eastAsia"/>
        </w:rPr>
        <w:t xml:space="preserve"> </w:t>
      </w:r>
      <w:r w:rsidRPr="004F2258">
        <w:t>onlyPieces</w:t>
      </w:r>
      <w:r>
        <w:rPr>
          <w:rFonts w:hint="eastAsia"/>
        </w:rPr>
        <w:t xml:space="preserve">.jade  </w:t>
      </w:r>
      <w:r>
        <w:rPr>
          <w:rFonts w:hint="eastAsia"/>
        </w:rPr>
        <w:t>显示</w:t>
      </w:r>
      <w:r w:rsidR="00F16EF8">
        <w:rPr>
          <w:rFonts w:hint="eastAsia"/>
        </w:rPr>
        <w:t>“</w:t>
      </w:r>
      <w:r>
        <w:rPr>
          <w:rFonts w:hint="eastAsia"/>
        </w:rPr>
        <w:t>仅片段</w:t>
      </w:r>
      <w:r w:rsidR="00F16EF8">
        <w:rPr>
          <w:rFonts w:hint="eastAsia"/>
        </w:rPr>
        <w:t>”</w:t>
      </w:r>
      <w:r>
        <w:rPr>
          <w:rFonts w:hint="eastAsia"/>
        </w:rPr>
        <w:t>的内容</w:t>
      </w:r>
    </w:p>
    <w:p w:rsidR="00224DB2" w:rsidRDefault="00224DB2" w:rsidP="00224DB2">
      <w:pPr>
        <w:ind w:firstLineChars="50" w:firstLine="105"/>
      </w:pPr>
      <w:r w:rsidRPr="004F2258">
        <w:t>combinePieces</w:t>
      </w:r>
      <w:r>
        <w:rPr>
          <w:rFonts w:hint="eastAsia"/>
        </w:rPr>
        <w:t xml:space="preserve">.jade </w:t>
      </w:r>
      <w:r>
        <w:rPr>
          <w:rFonts w:hint="eastAsia"/>
        </w:rPr>
        <w:t>显示</w:t>
      </w:r>
      <w:r w:rsidR="00F16EF8">
        <w:rPr>
          <w:rFonts w:hint="eastAsia"/>
        </w:rPr>
        <w:t>“</w:t>
      </w:r>
      <w:r>
        <w:rPr>
          <w:rFonts w:hint="eastAsia"/>
        </w:rPr>
        <w:t>片段组合</w:t>
      </w:r>
      <w:r w:rsidR="00F16EF8">
        <w:rPr>
          <w:rFonts w:hint="eastAsia"/>
        </w:rPr>
        <w:t>”</w:t>
      </w:r>
      <w:r>
        <w:rPr>
          <w:rFonts w:hint="eastAsia"/>
        </w:rPr>
        <w:t>的内容</w:t>
      </w:r>
    </w:p>
    <w:p w:rsidR="00B97FA1" w:rsidRDefault="00B97FA1" w:rsidP="00224DB2">
      <w:pPr>
        <w:ind w:firstLineChars="50" w:firstLine="105"/>
      </w:pPr>
    </w:p>
    <w:p w:rsidR="00B97FA1" w:rsidRDefault="00B97FA1" w:rsidP="00224DB2">
      <w:pPr>
        <w:ind w:firstLineChars="50" w:firstLine="105"/>
      </w:pPr>
      <w:r>
        <w:rPr>
          <w:rFonts w:hint="eastAsia"/>
        </w:rPr>
        <w:t xml:space="preserve">index.jade </w:t>
      </w:r>
      <w:r>
        <w:rPr>
          <w:rFonts w:hint="eastAsia"/>
        </w:rPr>
        <w:t>首页</w:t>
      </w:r>
    </w:p>
    <w:p w:rsidR="00B97FA1" w:rsidRDefault="00B97FA1" w:rsidP="00224DB2">
      <w:pPr>
        <w:ind w:firstLineChars="50" w:firstLine="105"/>
      </w:pPr>
      <w:r>
        <w:rPr>
          <w:rFonts w:hint="eastAsia"/>
        </w:rPr>
        <w:t xml:space="preserve">error.jade </w:t>
      </w:r>
      <w:r>
        <w:rPr>
          <w:rFonts w:hint="eastAsia"/>
        </w:rPr>
        <w:t>错误页面</w:t>
      </w:r>
    </w:p>
    <w:p w:rsidR="00B97FA1" w:rsidRDefault="00B97FA1" w:rsidP="00224DB2">
      <w:pPr>
        <w:ind w:firstLineChars="50" w:firstLine="105"/>
      </w:pPr>
      <w:r>
        <w:rPr>
          <w:rFonts w:hint="eastAsia"/>
        </w:rPr>
        <w:t xml:space="preserve">layout.jade </w:t>
      </w:r>
      <w:r w:rsidR="00AE69E4">
        <w:rPr>
          <w:rFonts w:hint="eastAsia"/>
        </w:rPr>
        <w:t>公共定义，</w:t>
      </w:r>
      <w:r w:rsidR="00AE69E4">
        <w:rPr>
          <w:rFonts w:hint="eastAsia"/>
        </w:rPr>
        <w:t>AngularJS</w:t>
      </w:r>
    </w:p>
    <w:p w:rsidR="00224DB2" w:rsidRPr="00224DB2" w:rsidRDefault="00224DB2" w:rsidP="00224DB2"/>
    <w:p w:rsidR="00EE7F5D" w:rsidDel="003A0A4D" w:rsidRDefault="00EE7F5D" w:rsidP="00202764">
      <w:pPr>
        <w:rPr>
          <w:del w:id="132" w:author="yong" w:date="2016-05-12T19:35:00Z"/>
        </w:rPr>
      </w:pPr>
    </w:p>
    <w:p w:rsidR="00EE3058" w:rsidDel="003A0A4D" w:rsidRDefault="00EE3058" w:rsidP="00EE7F5D">
      <w:pPr>
        <w:rPr>
          <w:del w:id="133" w:author="yong" w:date="2016-05-12T19:35:00Z"/>
        </w:rPr>
      </w:pPr>
    </w:p>
    <w:p w:rsidR="00EE3058" w:rsidDel="003A0A4D" w:rsidRDefault="00EE3058" w:rsidP="00EE7F5D">
      <w:pPr>
        <w:rPr>
          <w:del w:id="134" w:author="yong" w:date="2016-05-12T19:35:00Z"/>
        </w:rPr>
      </w:pPr>
    </w:p>
    <w:p w:rsidR="00EE3058" w:rsidRDefault="00EE3058" w:rsidP="00EE7F5D"/>
    <w:p w:rsidR="006B29E3" w:rsidRDefault="002D065A" w:rsidP="00B51A47">
      <w:pPr>
        <w:pStyle w:val="1"/>
        <w:numPr>
          <w:ilvl w:val="0"/>
          <w:numId w:val="0"/>
        </w:numPr>
        <w:spacing w:before="187" w:after="187"/>
        <w:ind w:left="431"/>
        <w:rPr>
          <w:ins w:id="135" w:author="yong" w:date="2016-05-12T19:50:00Z"/>
        </w:rPr>
      </w:pPr>
      <w:ins w:id="136" w:author="佳恒 窦" w:date="2019-10-31T10:09:00Z">
        <w:r>
          <w:lastRenderedPageBreak/>
          <w:t>4</w:t>
        </w:r>
        <w:r>
          <w:tab/>
        </w:r>
      </w:ins>
      <w:ins w:id="137" w:author="yong" w:date="2016-05-12T19:50:00Z">
        <w:del w:id="138" w:author="佳恒 窦" w:date="2019-10-31T10:09:00Z">
          <w:r w:rsidR="006B29E3" w:rsidDel="002D065A">
            <w:rPr>
              <w:rFonts w:hint="eastAsia"/>
            </w:rPr>
            <w:delText>6</w:delText>
          </w:r>
        </w:del>
        <w:r w:rsidR="006B29E3">
          <w:rPr>
            <w:rFonts w:hint="eastAsia"/>
          </w:rPr>
          <w:t xml:space="preserve"> </w:t>
        </w:r>
        <w:r w:rsidR="006B29E3">
          <w:rPr>
            <w:rFonts w:hint="eastAsia"/>
          </w:rPr>
          <w:t>打包</w:t>
        </w:r>
      </w:ins>
    </w:p>
    <w:p w:rsidR="008E62E3" w:rsidRPr="008E62E3" w:rsidRDefault="008E62E3" w:rsidP="008E62E3">
      <w:pPr>
        <w:pStyle w:val="HTML"/>
        <w:shd w:val="clear" w:color="auto" w:fill="FFFFFF"/>
        <w:spacing w:line="336" w:lineRule="atLeast"/>
        <w:rPr>
          <w:ins w:id="139" w:author="yong" w:date="2016-05-12T19:50:00Z"/>
          <w:rFonts w:ascii="inherit" w:eastAsia="inherit" w:hAnsi="inherit"/>
          <w:color w:val="000000"/>
          <w:sz w:val="21"/>
          <w:szCs w:val="21"/>
        </w:rPr>
      </w:pPr>
      <w:ins w:id="140" w:author="yong" w:date="2016-05-12T19:50:00Z">
        <w:r>
          <w:rPr>
            <w:rFonts w:hint="eastAsia"/>
          </w:rPr>
          <w:t>在Eclipse中，</w:t>
        </w:r>
        <w:r w:rsidRPr="008E62E3">
          <w:rPr>
            <w:rFonts w:ascii="inherit" w:eastAsia="inherit" w:hAnsi="inherit" w:hint="eastAsia"/>
            <w:color w:val="000000"/>
            <w:sz w:val="21"/>
            <w:szCs w:val="21"/>
          </w:rPr>
          <w:t>项目右键—导出—java文件—runnable jar file</w:t>
        </w:r>
      </w:ins>
    </w:p>
    <w:p w:rsidR="006B29E3" w:rsidRPr="006B29E3" w:rsidRDefault="006B29E3">
      <w:pPr>
        <w:rPr>
          <w:ins w:id="141" w:author="yong" w:date="2016-05-12T19:50:00Z"/>
        </w:rPr>
        <w:pPrChange w:id="142" w:author="yong" w:date="2016-05-12T19:50:00Z">
          <w:pPr>
            <w:pStyle w:val="1"/>
            <w:numPr>
              <w:numId w:val="0"/>
            </w:numPr>
            <w:spacing w:before="187" w:after="187"/>
            <w:ind w:left="0" w:firstLine="0"/>
          </w:pPr>
        </w:pPrChange>
      </w:pPr>
    </w:p>
    <w:p w:rsidR="00EE3058" w:rsidDel="002D065A" w:rsidRDefault="00DE0692" w:rsidP="00B51A47">
      <w:pPr>
        <w:pStyle w:val="1"/>
        <w:numPr>
          <w:ilvl w:val="0"/>
          <w:numId w:val="0"/>
        </w:numPr>
        <w:spacing w:before="187" w:after="187"/>
        <w:ind w:left="431"/>
        <w:rPr>
          <w:del w:id="143" w:author="佳恒 窦" w:date="2019-10-31T10:09:00Z"/>
        </w:rPr>
      </w:pPr>
      <w:del w:id="144" w:author="佳恒 窦" w:date="2019-10-31T10:09:00Z">
        <w:r w:rsidDel="002D065A">
          <w:rPr>
            <w:rFonts w:hint="eastAsia"/>
          </w:rPr>
          <w:delText xml:space="preserve">6 </w:delText>
        </w:r>
      </w:del>
      <w:ins w:id="145" w:author="yong" w:date="2016-05-12T19:50:00Z">
        <w:del w:id="146" w:author="佳恒 窦" w:date="2019-10-31T10:09:00Z">
          <w:r w:rsidR="006B29E3" w:rsidDel="002D065A">
            <w:delText>7</w:delText>
          </w:r>
          <w:r w:rsidR="006B29E3" w:rsidDel="002D065A">
            <w:rPr>
              <w:rFonts w:hint="eastAsia"/>
            </w:rPr>
            <w:delText xml:space="preserve"> </w:delText>
          </w:r>
        </w:del>
      </w:ins>
      <w:del w:id="147" w:author="佳恒 窦" w:date="2019-10-31T10:09:00Z">
        <w:r w:rsidR="00C41379" w:rsidDel="002D065A">
          <w:rPr>
            <w:rFonts w:hint="eastAsia"/>
          </w:rPr>
          <w:delText>后记</w:delText>
        </w:r>
      </w:del>
    </w:p>
    <w:p w:rsidR="00DE0692" w:rsidRPr="00B51A47" w:rsidDel="002D065A" w:rsidRDefault="00F57901" w:rsidP="00DE0692">
      <w:pPr>
        <w:rPr>
          <w:del w:id="148" w:author="佳恒 窦" w:date="2019-10-31T10:09:00Z"/>
          <w:b/>
        </w:rPr>
      </w:pPr>
      <w:del w:id="149" w:author="佳恒 窦" w:date="2019-10-31T10:09:00Z">
        <w:r w:rsidDel="002D065A">
          <w:rPr>
            <w:rFonts w:hint="eastAsia"/>
            <w:b/>
          </w:rPr>
          <w:delText>一：</w:delText>
        </w:r>
        <w:r w:rsidR="00DE0692" w:rsidRPr="00B51A47" w:rsidDel="002D065A">
          <w:rPr>
            <w:rFonts w:hint="eastAsia"/>
            <w:b/>
          </w:rPr>
          <w:delText>nodejs+express+jade</w:delText>
        </w:r>
        <w:r w:rsidR="00DE0692" w:rsidRPr="00B51A47" w:rsidDel="002D065A">
          <w:rPr>
            <w:rFonts w:hint="eastAsia"/>
            <w:b/>
          </w:rPr>
          <w:delText>安装备忘</w:delText>
        </w:r>
      </w:del>
    </w:p>
    <w:p w:rsidR="00B51A47" w:rsidDel="002D065A" w:rsidRDefault="00B51A47" w:rsidP="00DE0692">
      <w:pPr>
        <w:rPr>
          <w:del w:id="150" w:author="佳恒 窦" w:date="2019-10-31T10:09:00Z"/>
        </w:rPr>
      </w:pPr>
    </w:p>
    <w:p w:rsidR="00DE0692" w:rsidDel="002D065A" w:rsidRDefault="00DE0692" w:rsidP="00DE0692">
      <w:pPr>
        <w:rPr>
          <w:del w:id="151" w:author="佳恒 窦" w:date="2019-10-31T10:09:00Z"/>
        </w:rPr>
      </w:pPr>
      <w:del w:id="152" w:author="佳恒 窦" w:date="2019-10-31T10:09:00Z">
        <w:r w:rsidDel="002D065A">
          <w:rPr>
            <w:rFonts w:hint="eastAsia"/>
          </w:rPr>
          <w:delText>安装步骤</w:delText>
        </w:r>
      </w:del>
    </w:p>
    <w:p w:rsidR="00DE0692" w:rsidDel="002D065A" w:rsidRDefault="00DE0692" w:rsidP="00DE0692">
      <w:pPr>
        <w:rPr>
          <w:del w:id="153" w:author="佳恒 窦" w:date="2019-10-31T10:09:00Z"/>
        </w:rPr>
      </w:pPr>
    </w:p>
    <w:p w:rsidR="00DE0692" w:rsidDel="002D065A" w:rsidRDefault="00DE0692" w:rsidP="00DE0692">
      <w:pPr>
        <w:rPr>
          <w:del w:id="154" w:author="佳恒 窦" w:date="2019-10-31T10:09:00Z"/>
        </w:rPr>
      </w:pPr>
      <w:del w:id="155" w:author="佳恒 窦" w:date="2019-10-31T10:09:00Z">
        <w:r w:rsidDel="002D065A">
          <w:rPr>
            <w:rFonts w:hint="eastAsia"/>
          </w:rPr>
          <w:delText>1</w:delText>
        </w:r>
        <w:r w:rsidDel="002D065A">
          <w:rPr>
            <w:rFonts w:hint="eastAsia"/>
          </w:rPr>
          <w:delText>、安装</w:delText>
        </w:r>
        <w:r w:rsidDel="002D065A">
          <w:rPr>
            <w:rFonts w:hint="eastAsia"/>
          </w:rPr>
          <w:delText>nodejs</w:delText>
        </w:r>
        <w:r w:rsidDel="002D065A">
          <w:rPr>
            <w:rFonts w:hint="eastAsia"/>
          </w:rPr>
          <w:delText>，比如安装在</w:delText>
        </w:r>
        <w:r w:rsidDel="002D065A">
          <w:rPr>
            <w:rFonts w:hint="eastAsia"/>
          </w:rPr>
          <w:delText>D:\Program Files\nodejs</w:delText>
        </w:r>
        <w:r w:rsidDel="002D065A">
          <w:rPr>
            <w:rFonts w:hint="eastAsia"/>
          </w:rPr>
          <w:delText>。</w:delText>
        </w:r>
        <w:r w:rsidDel="002D065A">
          <w:rPr>
            <w:rFonts w:hint="eastAsia"/>
          </w:rPr>
          <w:delText xml:space="preserve">  </w:delText>
        </w:r>
      </w:del>
    </w:p>
    <w:p w:rsidR="00DE0692" w:rsidDel="002D065A" w:rsidRDefault="00DE0692" w:rsidP="00DE0692">
      <w:pPr>
        <w:rPr>
          <w:del w:id="156" w:author="佳恒 窦" w:date="2019-10-31T10:09:00Z"/>
        </w:rPr>
      </w:pPr>
    </w:p>
    <w:p w:rsidR="00DE0692" w:rsidDel="002D065A" w:rsidRDefault="00DE0692" w:rsidP="00DE0692">
      <w:pPr>
        <w:rPr>
          <w:del w:id="157" w:author="佳恒 窦" w:date="2019-10-31T10:09:00Z"/>
        </w:rPr>
      </w:pPr>
      <w:del w:id="158" w:author="佳恒 窦" w:date="2019-10-31T10:09:00Z">
        <w:r w:rsidDel="002D065A">
          <w:rPr>
            <w:rFonts w:hint="eastAsia"/>
          </w:rPr>
          <w:delText>(</w:delText>
        </w:r>
        <w:r w:rsidDel="002D065A">
          <w:rPr>
            <w:rFonts w:hint="eastAsia"/>
          </w:rPr>
          <w:delText>确保有两个环境变量</w:delText>
        </w:r>
        <w:r w:rsidR="00A16D81" w:rsidDel="002D065A">
          <w:rPr>
            <w:rFonts w:hint="eastAsia"/>
          </w:rPr>
          <w:delText xml:space="preserve">  </w:delText>
        </w:r>
        <w:r w:rsidR="00A16D81" w:rsidRPr="00A16D81" w:rsidDel="002D065A">
          <w:rPr>
            <w:rFonts w:hint="eastAsia"/>
            <w:u w:val="wave"/>
          </w:rPr>
          <w:delText xml:space="preserve"> </w:delText>
        </w:r>
        <w:r w:rsidR="00A16D81" w:rsidRPr="00A16D81" w:rsidDel="002D065A">
          <w:rPr>
            <w:rFonts w:hint="eastAsia"/>
            <w:highlight w:val="yellow"/>
            <w:u w:val="wave"/>
          </w:rPr>
          <w:delText>自己更改</w:delText>
        </w:r>
        <w:r w:rsidR="00BB75DD" w:rsidRPr="00A16D81" w:rsidDel="002D065A">
          <w:rPr>
            <w:rFonts w:hint="eastAsia"/>
            <w:u w:val="wave"/>
          </w:rPr>
          <w:delText xml:space="preserve">  </w:delText>
        </w:r>
      </w:del>
    </w:p>
    <w:p w:rsidR="00BB75DD" w:rsidDel="002D065A" w:rsidRDefault="00BB75DD" w:rsidP="00DE0692">
      <w:pPr>
        <w:rPr>
          <w:del w:id="159" w:author="佳恒 窦" w:date="2019-10-31T10:09:00Z"/>
        </w:rPr>
      </w:pPr>
    </w:p>
    <w:p w:rsidR="00BB75DD" w:rsidDel="002D065A" w:rsidRDefault="00DE0692" w:rsidP="00DE0692">
      <w:pPr>
        <w:rPr>
          <w:del w:id="160" w:author="佳恒 窦" w:date="2019-10-31T10:09:00Z"/>
        </w:rPr>
      </w:pPr>
      <w:del w:id="161" w:author="佳恒 窦" w:date="2019-10-31T10:09:00Z">
        <w:r w:rsidDel="002D065A">
          <w:rPr>
            <w:rFonts w:hint="eastAsia"/>
          </w:rPr>
          <w:delText>用户环境变量：</w:delText>
        </w:r>
        <w:r w:rsidDel="002D065A">
          <w:rPr>
            <w:rFonts w:hint="eastAsia"/>
          </w:rPr>
          <w:delText>C:\Users\Admi</w:delText>
        </w:r>
        <w:r w:rsidR="00BB75DD" w:rsidDel="002D065A">
          <w:rPr>
            <w:rFonts w:hint="eastAsia"/>
          </w:rPr>
          <w:delText xml:space="preserve">nistrator\AppData\Roaming\npm  </w:delText>
        </w:r>
      </w:del>
    </w:p>
    <w:p w:rsidR="00BB75DD" w:rsidDel="002D065A" w:rsidRDefault="00BB75DD" w:rsidP="00DE0692">
      <w:pPr>
        <w:rPr>
          <w:del w:id="162" w:author="佳恒 窦" w:date="2019-10-31T10:09:00Z"/>
        </w:rPr>
      </w:pPr>
    </w:p>
    <w:p w:rsidR="00BB75DD" w:rsidDel="002D065A" w:rsidRDefault="00DE0692" w:rsidP="00DE0692">
      <w:pPr>
        <w:rPr>
          <w:del w:id="163" w:author="佳恒 窦" w:date="2019-10-31T10:09:00Z"/>
        </w:rPr>
      </w:pPr>
      <w:del w:id="164" w:author="佳恒 窦" w:date="2019-10-31T10:09:00Z">
        <w:r w:rsidDel="002D065A">
          <w:rPr>
            <w:rFonts w:hint="eastAsia"/>
          </w:rPr>
          <w:delText>系统环境变量：</w:delText>
        </w:r>
        <w:r w:rsidDel="002D065A">
          <w:rPr>
            <w:rFonts w:hint="eastAsia"/>
          </w:rPr>
          <w:delText>e:\nodejs</w:delText>
        </w:r>
      </w:del>
    </w:p>
    <w:p w:rsidR="00DE0692" w:rsidDel="002D065A" w:rsidRDefault="00DE0692" w:rsidP="00DE0692">
      <w:pPr>
        <w:rPr>
          <w:del w:id="165" w:author="佳恒 窦" w:date="2019-10-31T10:09:00Z"/>
        </w:rPr>
      </w:pPr>
      <w:del w:id="166" w:author="佳恒 窦" w:date="2019-10-31T10:09:00Z">
        <w:r w:rsidDel="002D065A">
          <w:rPr>
            <w:rFonts w:hint="eastAsia"/>
          </w:rPr>
          <w:delText>)</w:delText>
        </w:r>
      </w:del>
    </w:p>
    <w:p w:rsidR="00DE0692" w:rsidDel="002D065A" w:rsidRDefault="00DE0692" w:rsidP="00DE0692">
      <w:pPr>
        <w:rPr>
          <w:del w:id="167" w:author="佳恒 窦" w:date="2019-10-31T10:09:00Z"/>
        </w:rPr>
      </w:pPr>
    </w:p>
    <w:p w:rsidR="00DE0692" w:rsidDel="002D065A" w:rsidRDefault="00DE0692" w:rsidP="00DE0692">
      <w:pPr>
        <w:rPr>
          <w:del w:id="168" w:author="佳恒 窦" w:date="2019-10-31T10:09:00Z"/>
        </w:rPr>
      </w:pPr>
      <w:del w:id="169" w:author="佳恒 窦" w:date="2019-10-31T10:09:00Z">
        <w:r w:rsidDel="002D065A">
          <w:rPr>
            <w:rFonts w:hint="eastAsia"/>
          </w:rPr>
          <w:delText>2</w:delText>
        </w:r>
        <w:r w:rsidDel="002D065A">
          <w:rPr>
            <w:rFonts w:hint="eastAsia"/>
          </w:rPr>
          <w:delText>、进入到</w:delText>
        </w:r>
        <w:r w:rsidDel="002D065A">
          <w:rPr>
            <w:rFonts w:hint="eastAsia"/>
          </w:rPr>
          <w:delText>nodejs</w:delText>
        </w:r>
        <w:r w:rsidDel="002D065A">
          <w:rPr>
            <w:rFonts w:hint="eastAsia"/>
          </w:rPr>
          <w:delText>的目录下。</w:delText>
        </w:r>
      </w:del>
    </w:p>
    <w:p w:rsidR="00DE0692" w:rsidDel="002D065A" w:rsidRDefault="00DE0692" w:rsidP="00DE0692">
      <w:pPr>
        <w:rPr>
          <w:del w:id="170" w:author="佳恒 窦" w:date="2019-10-31T10:09:00Z"/>
        </w:rPr>
      </w:pPr>
      <w:del w:id="171" w:author="佳恒 窦" w:date="2019-10-31T10:09:00Z">
        <w:r w:rsidDel="002D065A">
          <w:rPr>
            <w:rFonts w:hint="eastAsia"/>
          </w:rPr>
          <w:delText xml:space="preserve">   </w:delText>
        </w:r>
        <w:r w:rsidDel="002D065A">
          <w:rPr>
            <w:rFonts w:hint="eastAsia"/>
          </w:rPr>
          <w:delText>安装</w:delText>
        </w:r>
        <w:r w:rsidDel="002D065A">
          <w:rPr>
            <w:rFonts w:hint="eastAsia"/>
          </w:rPr>
          <w:delText>Express</w:delText>
        </w:r>
        <w:r w:rsidDel="002D065A">
          <w:rPr>
            <w:rFonts w:hint="eastAsia"/>
          </w:rPr>
          <w:delText>，用稳定版</w:delText>
        </w:r>
        <w:r w:rsidDel="002D065A">
          <w:rPr>
            <w:rFonts w:hint="eastAsia"/>
          </w:rPr>
          <w:delText>3.5.0</w:delText>
        </w:r>
        <w:r w:rsidDel="002D065A">
          <w:rPr>
            <w:rFonts w:hint="eastAsia"/>
          </w:rPr>
          <w:delText>，网上资料也大多以这个版本为主，不指定版本的话，默认安装最新版</w:delText>
        </w:r>
        <w:r w:rsidDel="002D065A">
          <w:rPr>
            <w:rFonts w:hint="eastAsia"/>
          </w:rPr>
          <w:delText xml:space="preserve">  </w:delText>
        </w:r>
      </w:del>
    </w:p>
    <w:p w:rsidR="00DE0692" w:rsidDel="002D065A" w:rsidRDefault="00DE0692" w:rsidP="00DE0692">
      <w:pPr>
        <w:rPr>
          <w:del w:id="172" w:author="佳恒 窦" w:date="2019-10-31T10:09:00Z"/>
        </w:rPr>
      </w:pPr>
    </w:p>
    <w:p w:rsidR="00DE0692" w:rsidDel="002D065A" w:rsidRDefault="00DE0692" w:rsidP="00DE0692">
      <w:pPr>
        <w:rPr>
          <w:del w:id="173" w:author="佳恒 窦" w:date="2019-10-31T10:09:00Z"/>
        </w:rPr>
      </w:pPr>
      <w:del w:id="174" w:author="佳恒 窦" w:date="2019-10-31T10:09:00Z">
        <w:r w:rsidDel="002D065A">
          <w:rPr>
            <w:rFonts w:hint="eastAsia"/>
          </w:rPr>
          <w:delText xml:space="preserve">　　运行</w:delText>
        </w:r>
        <w:r w:rsidDel="002D065A">
          <w:rPr>
            <w:rFonts w:hint="eastAsia"/>
          </w:rPr>
          <w:delText xml:space="preserve">cmd -&gt; npm install -g express@3.5.0     </w:delText>
        </w:r>
      </w:del>
    </w:p>
    <w:p w:rsidR="00DE0692" w:rsidDel="002D065A" w:rsidRDefault="00DE0692" w:rsidP="00DE0692">
      <w:pPr>
        <w:rPr>
          <w:del w:id="175" w:author="佳恒 窦" w:date="2019-10-31T10:09:00Z"/>
        </w:rPr>
      </w:pPr>
    </w:p>
    <w:p w:rsidR="00DE0692" w:rsidDel="002D065A" w:rsidRDefault="00DE0692" w:rsidP="00DE0692">
      <w:pPr>
        <w:rPr>
          <w:del w:id="176" w:author="佳恒 窦" w:date="2019-10-31T10:09:00Z"/>
        </w:rPr>
      </w:pPr>
      <w:del w:id="177" w:author="佳恒 窦" w:date="2019-10-31T10:09:00Z">
        <w:r w:rsidDel="002D065A">
          <w:rPr>
            <w:rFonts w:hint="eastAsia"/>
          </w:rPr>
          <w:delText xml:space="preserve">　　如果是</w:delText>
        </w:r>
        <w:r w:rsidDel="002D065A">
          <w:rPr>
            <w:rFonts w:hint="eastAsia"/>
          </w:rPr>
          <w:delText>4.X</w:delText>
        </w:r>
        <w:r w:rsidDel="002D065A">
          <w:rPr>
            <w:rFonts w:hint="eastAsia"/>
          </w:rPr>
          <w:delText>版本，再安装</w:delText>
        </w:r>
        <w:r w:rsidDel="002D065A">
          <w:rPr>
            <w:rFonts w:hint="eastAsia"/>
          </w:rPr>
          <w:delText>npm install -g express-generator</w:delText>
        </w:r>
      </w:del>
    </w:p>
    <w:p w:rsidR="00DE0692" w:rsidDel="002D065A" w:rsidRDefault="00DE0692" w:rsidP="00DE0692">
      <w:pPr>
        <w:rPr>
          <w:del w:id="178" w:author="佳恒 窦" w:date="2019-10-31T10:09:00Z"/>
        </w:rPr>
      </w:pPr>
    </w:p>
    <w:p w:rsidR="00DE0692" w:rsidDel="002D065A" w:rsidRDefault="00DE0692" w:rsidP="00DE0692">
      <w:pPr>
        <w:rPr>
          <w:del w:id="179" w:author="佳恒 窦" w:date="2019-10-31T10:09:00Z"/>
        </w:rPr>
      </w:pPr>
      <w:del w:id="180" w:author="佳恒 窦" w:date="2019-10-31T10:09:00Z">
        <w:r w:rsidDel="002D065A">
          <w:rPr>
            <w:rFonts w:hint="eastAsia"/>
          </w:rPr>
          <w:delText>3</w:delText>
        </w:r>
        <w:r w:rsidDel="002D065A">
          <w:rPr>
            <w:rFonts w:hint="eastAsia"/>
          </w:rPr>
          <w:delText>、</w:delText>
        </w:r>
        <w:r w:rsidDel="002D065A">
          <w:rPr>
            <w:rFonts w:hint="eastAsia"/>
          </w:rPr>
          <w:delText>express</w:delText>
        </w:r>
        <w:r w:rsidDel="002D065A">
          <w:rPr>
            <w:rFonts w:hint="eastAsia"/>
          </w:rPr>
          <w:delText>安装成功后，可以用命令行创建一个测试</w:delText>
        </w:r>
        <w:r w:rsidDel="002D065A">
          <w:rPr>
            <w:rFonts w:hint="eastAsia"/>
          </w:rPr>
          <w:delText xml:space="preserve">app  </w:delText>
        </w:r>
      </w:del>
    </w:p>
    <w:p w:rsidR="00DE0692" w:rsidDel="002D065A" w:rsidRDefault="00DE0692" w:rsidP="00DE0692">
      <w:pPr>
        <w:rPr>
          <w:del w:id="181" w:author="佳恒 窦" w:date="2019-10-31T10:09:00Z"/>
        </w:rPr>
      </w:pPr>
    </w:p>
    <w:p w:rsidR="00DE0692" w:rsidDel="002D065A" w:rsidRDefault="00DE0692" w:rsidP="00DE0692">
      <w:pPr>
        <w:rPr>
          <w:del w:id="182" w:author="佳恒 窦" w:date="2019-10-31T10:09:00Z"/>
        </w:rPr>
      </w:pPr>
      <w:del w:id="183" w:author="佳恒 窦" w:date="2019-10-31T10:09:00Z">
        <w:r w:rsidDel="002D065A">
          <w:rPr>
            <w:rFonts w:hint="eastAsia"/>
          </w:rPr>
          <w:delText xml:space="preserve">　　运行</w:delText>
        </w:r>
        <w:r w:rsidDel="002D065A">
          <w:rPr>
            <w:rFonts w:hint="eastAsia"/>
          </w:rPr>
          <w:delText>cmd -&gt; express myapp</w:delText>
        </w:r>
      </w:del>
    </w:p>
    <w:p w:rsidR="00DE0692" w:rsidDel="002D065A" w:rsidRDefault="00DE0692" w:rsidP="00DE0692">
      <w:pPr>
        <w:rPr>
          <w:del w:id="184" w:author="佳恒 窦" w:date="2019-10-31T10:09:00Z"/>
        </w:rPr>
      </w:pPr>
    </w:p>
    <w:p w:rsidR="00DE0692" w:rsidDel="002D065A" w:rsidRDefault="00DE0692" w:rsidP="00DE0692">
      <w:pPr>
        <w:rPr>
          <w:del w:id="185" w:author="佳恒 窦" w:date="2019-10-31T10:09:00Z"/>
        </w:rPr>
      </w:pPr>
      <w:del w:id="186" w:author="佳恒 窦" w:date="2019-10-31T10:09:00Z">
        <w:r w:rsidDel="002D065A">
          <w:rPr>
            <w:rFonts w:hint="eastAsia"/>
          </w:rPr>
          <w:delText>4</w:delText>
        </w:r>
        <w:r w:rsidDel="002D065A">
          <w:rPr>
            <w:rFonts w:hint="eastAsia"/>
          </w:rPr>
          <w:delText>、进入到</w:delText>
        </w:r>
        <w:r w:rsidDel="002D065A">
          <w:rPr>
            <w:rFonts w:hint="eastAsia"/>
          </w:rPr>
          <w:delText>myapp</w:delText>
        </w:r>
        <w:r w:rsidDel="002D065A">
          <w:rPr>
            <w:rFonts w:hint="eastAsia"/>
          </w:rPr>
          <w:delText>目录，执行命令：</w:delText>
        </w:r>
        <w:r w:rsidDel="002D065A">
          <w:rPr>
            <w:rFonts w:hint="eastAsia"/>
          </w:rPr>
          <w:delText xml:space="preserve">cmd -&gt; cd e:\nodejs\myapp </w:delText>
        </w:r>
      </w:del>
    </w:p>
    <w:p w:rsidR="00DE0692" w:rsidDel="002D065A" w:rsidRDefault="00DE0692" w:rsidP="00DE0692">
      <w:pPr>
        <w:rPr>
          <w:del w:id="187" w:author="佳恒 窦" w:date="2019-10-31T10:09:00Z"/>
        </w:rPr>
      </w:pPr>
      <w:del w:id="188" w:author="佳恒 窦" w:date="2019-10-31T10:09:00Z">
        <w:r w:rsidDel="002D065A">
          <w:delText xml:space="preserve"> </w:delText>
        </w:r>
        <w:r w:rsidDel="002D065A">
          <w:tab/>
        </w:r>
        <w:r w:rsidDel="002D065A">
          <w:tab/>
        </w:r>
        <w:r w:rsidDel="002D065A">
          <w:tab/>
        </w:r>
        <w:r w:rsidDel="002D065A">
          <w:tab/>
          <w:delText xml:space="preserve">  -&gt;npm install</w:delText>
        </w:r>
      </w:del>
    </w:p>
    <w:p w:rsidR="00DE0692" w:rsidDel="002D065A" w:rsidRDefault="00DE0692" w:rsidP="00DE0692">
      <w:pPr>
        <w:rPr>
          <w:del w:id="189" w:author="佳恒 窦" w:date="2019-10-31T10:09:00Z"/>
        </w:rPr>
      </w:pPr>
    </w:p>
    <w:p w:rsidR="00DE0692" w:rsidDel="002D065A" w:rsidRDefault="00DE0692" w:rsidP="00DE0692">
      <w:pPr>
        <w:rPr>
          <w:del w:id="190" w:author="佳恒 窦" w:date="2019-10-31T10:09:00Z"/>
        </w:rPr>
      </w:pPr>
      <w:del w:id="191" w:author="佳恒 窦" w:date="2019-10-31T10:09:00Z">
        <w:r w:rsidDel="002D065A">
          <w:rPr>
            <w:rFonts w:hint="eastAsia"/>
          </w:rPr>
          <w:delText>5</w:delText>
        </w:r>
        <w:r w:rsidDel="002D065A">
          <w:rPr>
            <w:rFonts w:hint="eastAsia"/>
          </w:rPr>
          <w:delText>、安装模板引擎</w:delText>
        </w:r>
        <w:r w:rsidDel="002D065A">
          <w:rPr>
            <w:rFonts w:hint="eastAsia"/>
          </w:rPr>
          <w:delText>jade</w:delText>
        </w:r>
        <w:r w:rsidDel="002D065A">
          <w:rPr>
            <w:rFonts w:hint="eastAsia"/>
          </w:rPr>
          <w:delText>，将</w:delText>
        </w:r>
        <w:r w:rsidDel="002D065A">
          <w:rPr>
            <w:rFonts w:hint="eastAsia"/>
          </w:rPr>
          <w:delText>jade</w:delText>
        </w:r>
        <w:r w:rsidDel="002D065A">
          <w:rPr>
            <w:rFonts w:hint="eastAsia"/>
          </w:rPr>
          <w:delText>安装到当前创建的应用下面</w:delText>
        </w:r>
        <w:r w:rsidDel="002D065A">
          <w:rPr>
            <w:rFonts w:hint="eastAsia"/>
          </w:rPr>
          <w:delText xml:space="preserve">  </w:delText>
        </w:r>
      </w:del>
    </w:p>
    <w:p w:rsidR="00DE0692" w:rsidDel="002D065A" w:rsidRDefault="00DE0692" w:rsidP="00DE0692">
      <w:pPr>
        <w:rPr>
          <w:del w:id="192" w:author="佳恒 窦" w:date="2019-10-31T10:09:00Z"/>
        </w:rPr>
      </w:pPr>
    </w:p>
    <w:p w:rsidR="00DE0692" w:rsidDel="002D065A" w:rsidRDefault="00DE0692" w:rsidP="00DE0692">
      <w:pPr>
        <w:rPr>
          <w:del w:id="193" w:author="佳恒 窦" w:date="2019-10-31T10:09:00Z"/>
        </w:rPr>
      </w:pPr>
      <w:del w:id="194" w:author="佳恒 窦" w:date="2019-10-31T10:09:00Z">
        <w:r w:rsidDel="002D065A">
          <w:rPr>
            <w:rFonts w:hint="eastAsia"/>
          </w:rPr>
          <w:delText xml:space="preserve">　　运行</w:delText>
        </w:r>
        <w:r w:rsidDel="002D065A">
          <w:rPr>
            <w:rFonts w:hint="eastAsia"/>
          </w:rPr>
          <w:delText>cmd -&gt; cd e:\nodejs\myapp -&gt; npm install jade</w:delText>
        </w:r>
      </w:del>
    </w:p>
    <w:p w:rsidR="00DE0692" w:rsidDel="002D065A" w:rsidRDefault="00DE0692" w:rsidP="00DE0692">
      <w:pPr>
        <w:rPr>
          <w:del w:id="195" w:author="佳恒 窦" w:date="2019-10-31T10:09:00Z"/>
        </w:rPr>
      </w:pPr>
    </w:p>
    <w:p w:rsidR="00DE0692" w:rsidDel="002D065A" w:rsidRDefault="00DE0692" w:rsidP="00DE0692">
      <w:pPr>
        <w:rPr>
          <w:del w:id="196" w:author="佳恒 窦" w:date="2019-10-31T10:09:00Z"/>
        </w:rPr>
      </w:pPr>
      <w:del w:id="197" w:author="佳恒 窦" w:date="2019-10-31T10:09:00Z">
        <w:r w:rsidDel="002D065A">
          <w:rPr>
            <w:rFonts w:hint="eastAsia"/>
          </w:rPr>
          <w:delText>6</w:delText>
        </w:r>
        <w:r w:rsidDel="002D065A">
          <w:rPr>
            <w:rFonts w:hint="eastAsia"/>
          </w:rPr>
          <w:delText>、启动</w:delText>
        </w:r>
        <w:r w:rsidDel="002D065A">
          <w:rPr>
            <w:rFonts w:hint="eastAsia"/>
          </w:rPr>
          <w:delText>myapp</w:delText>
        </w:r>
        <w:r w:rsidDel="002D065A">
          <w:rPr>
            <w:rFonts w:hint="eastAsia"/>
          </w:rPr>
          <w:delText>，默认</w:delText>
        </w:r>
        <w:r w:rsidDel="002D065A">
          <w:rPr>
            <w:rFonts w:hint="eastAsia"/>
          </w:rPr>
          <w:delText>url</w:delText>
        </w:r>
        <w:r w:rsidDel="002D065A">
          <w:rPr>
            <w:rFonts w:hint="eastAsia"/>
          </w:rPr>
          <w:delText>：</w:delText>
        </w:r>
        <w:r w:rsidDel="002D065A">
          <w:rPr>
            <w:rFonts w:hint="eastAsia"/>
          </w:rPr>
          <w:delText xml:space="preserve">http://localhost:3000  </w:delText>
        </w:r>
      </w:del>
    </w:p>
    <w:p w:rsidR="00DE0692" w:rsidDel="002D065A" w:rsidRDefault="00DE0692" w:rsidP="00DE0692">
      <w:pPr>
        <w:rPr>
          <w:del w:id="198" w:author="佳恒 窦" w:date="2019-10-31T10:09:00Z"/>
        </w:rPr>
      </w:pPr>
    </w:p>
    <w:p w:rsidR="00DE0692" w:rsidDel="002D065A" w:rsidRDefault="00DE0692" w:rsidP="00DE0692">
      <w:pPr>
        <w:rPr>
          <w:del w:id="199" w:author="佳恒 窦" w:date="2019-10-31T10:09:00Z"/>
        </w:rPr>
      </w:pPr>
      <w:del w:id="200" w:author="佳恒 窦" w:date="2019-10-31T10:09:00Z">
        <w:r w:rsidDel="002D065A">
          <w:rPr>
            <w:rFonts w:hint="eastAsia"/>
          </w:rPr>
          <w:delText xml:space="preserve">　　运行</w:delText>
        </w:r>
        <w:r w:rsidDel="002D065A">
          <w:rPr>
            <w:rFonts w:hint="eastAsia"/>
          </w:rPr>
          <w:delText>cmd -&gt; cd e:\nodejs\myqpp -&gt; npm start</w:delText>
        </w:r>
        <w:r w:rsidDel="002D065A">
          <w:rPr>
            <w:rFonts w:hint="eastAsia"/>
          </w:rPr>
          <w:delText>或者</w:delText>
        </w:r>
        <w:r w:rsidDel="002D065A">
          <w:rPr>
            <w:rFonts w:hint="eastAsia"/>
          </w:rPr>
          <w:delText>node app.js</w:delText>
        </w:r>
      </w:del>
    </w:p>
    <w:p w:rsidR="00DE0692" w:rsidDel="002D065A" w:rsidRDefault="00DE0692" w:rsidP="00DE0692">
      <w:pPr>
        <w:rPr>
          <w:del w:id="201" w:author="佳恒 窦" w:date="2019-10-31T10:09:00Z"/>
        </w:rPr>
      </w:pPr>
    </w:p>
    <w:p w:rsidR="00DE0692" w:rsidDel="002D065A" w:rsidRDefault="00DE0692" w:rsidP="00DE0692">
      <w:pPr>
        <w:rPr>
          <w:del w:id="202" w:author="佳恒 窦" w:date="2019-10-31T10:09:00Z"/>
        </w:rPr>
      </w:pPr>
      <w:del w:id="203" w:author="佳恒 窦" w:date="2019-10-31T10:09:00Z">
        <w:r w:rsidDel="002D065A">
          <w:rPr>
            <w:rFonts w:hint="eastAsia"/>
          </w:rPr>
          <w:delText>7</w:delText>
        </w:r>
        <w:r w:rsidDel="002D065A">
          <w:rPr>
            <w:rFonts w:hint="eastAsia"/>
          </w:rPr>
          <w:delText>、在浏览器访问</w:delText>
        </w:r>
        <w:r w:rsidDel="002D065A">
          <w:rPr>
            <w:rFonts w:hint="eastAsia"/>
          </w:rPr>
          <w:delText xml:space="preserve"> http://localhost:3000</w:delText>
        </w:r>
        <w:r w:rsidDel="002D065A">
          <w:rPr>
            <w:rFonts w:hint="eastAsia"/>
          </w:rPr>
          <w:delText>，显示欢迎页面</w:delText>
        </w:r>
      </w:del>
    </w:p>
    <w:p w:rsidR="00DE0692" w:rsidDel="002D065A" w:rsidRDefault="00DE0692" w:rsidP="00DE0692">
      <w:pPr>
        <w:rPr>
          <w:del w:id="204" w:author="佳恒 窦" w:date="2019-10-31T10:09:00Z"/>
        </w:rPr>
      </w:pPr>
    </w:p>
    <w:p w:rsidR="00DE0692" w:rsidDel="002D065A" w:rsidRDefault="00DE0692" w:rsidP="00DE0692">
      <w:pPr>
        <w:rPr>
          <w:del w:id="205" w:author="佳恒 窦" w:date="2019-10-31T10:09:00Z"/>
        </w:rPr>
      </w:pPr>
      <w:del w:id="206" w:author="佳恒 窦" w:date="2019-10-31T10:09:00Z">
        <w:r w:rsidDel="002D065A">
          <w:delText xml:space="preserve">   http://www.cnblogs.com/lingyun_k/p/3823068.html</w:delText>
        </w:r>
      </w:del>
    </w:p>
    <w:p w:rsidR="00DE0692" w:rsidDel="002D065A" w:rsidRDefault="00DE0692" w:rsidP="00DE0692">
      <w:pPr>
        <w:rPr>
          <w:del w:id="207" w:author="佳恒 窦" w:date="2019-10-31T10:09:00Z"/>
        </w:rPr>
      </w:pPr>
    </w:p>
    <w:p w:rsidR="00DE0692" w:rsidDel="002D065A" w:rsidRDefault="00DE0692" w:rsidP="00DE0692">
      <w:pPr>
        <w:rPr>
          <w:del w:id="208" w:author="佳恒 窦" w:date="2019-10-31T10:09:00Z"/>
        </w:rPr>
      </w:pPr>
    </w:p>
    <w:p w:rsidR="00DE0692" w:rsidDel="002D065A" w:rsidRDefault="00DE0692" w:rsidP="00DE0692">
      <w:pPr>
        <w:rPr>
          <w:del w:id="209" w:author="佳恒 窦" w:date="2019-10-31T10:09:00Z"/>
        </w:rPr>
      </w:pPr>
      <w:del w:id="210" w:author="佳恒 窦" w:date="2019-10-31T10:09:00Z">
        <w:r w:rsidDel="002D065A">
          <w:rPr>
            <w:rFonts w:hint="eastAsia"/>
          </w:rPr>
          <w:delText>安装</w:delText>
        </w:r>
        <w:r w:rsidDel="002D065A">
          <w:rPr>
            <w:rFonts w:hint="eastAsia"/>
          </w:rPr>
          <w:delText>nodejs</w:delText>
        </w:r>
        <w:r w:rsidDel="002D065A">
          <w:rPr>
            <w:rFonts w:hint="eastAsia"/>
          </w:rPr>
          <w:delText>安装包后，通过</w:delText>
        </w:r>
        <w:r w:rsidDel="002D065A">
          <w:rPr>
            <w:rFonts w:hint="eastAsia"/>
          </w:rPr>
          <w:delText>npm</w:delText>
        </w:r>
        <w:r w:rsidDel="002D065A">
          <w:rPr>
            <w:rFonts w:hint="eastAsia"/>
          </w:rPr>
          <w:delText>安装</w:delText>
        </w:r>
        <w:r w:rsidDel="002D065A">
          <w:rPr>
            <w:rFonts w:hint="eastAsia"/>
          </w:rPr>
          <w:delText>express</w:delText>
        </w:r>
        <w:r w:rsidDel="002D065A">
          <w:rPr>
            <w:rFonts w:hint="eastAsia"/>
          </w:rPr>
          <w:delText>后，运行</w:delText>
        </w:r>
        <w:r w:rsidDel="002D065A">
          <w:rPr>
            <w:rFonts w:hint="eastAsia"/>
          </w:rPr>
          <w:delText>express</w:delText>
        </w:r>
        <w:r w:rsidDel="002D065A">
          <w:rPr>
            <w:rFonts w:hint="eastAsia"/>
          </w:rPr>
          <w:delText>提示</w:delText>
        </w:r>
        <w:r w:rsidDel="002D065A">
          <w:rPr>
            <w:rFonts w:hint="eastAsia"/>
          </w:rPr>
          <w:delText>" express"</w:delText>
        </w:r>
        <w:r w:rsidDel="002D065A">
          <w:rPr>
            <w:rFonts w:hint="eastAsia"/>
          </w:rPr>
          <w:delText>不是内部或外部命令，原因是版本问题，当前版本是</w:delText>
        </w:r>
        <w:r w:rsidDel="002D065A">
          <w:rPr>
            <w:rFonts w:hint="eastAsia"/>
          </w:rPr>
          <w:delText>4.0.0</w:delText>
        </w:r>
        <w:r w:rsidDel="002D065A">
          <w:rPr>
            <w:rFonts w:hint="eastAsia"/>
          </w:rPr>
          <w:delText>，改成</w:delText>
        </w:r>
        <w:r w:rsidDel="002D065A">
          <w:rPr>
            <w:rFonts w:hint="eastAsia"/>
          </w:rPr>
          <w:delText>3.5.0</w:delText>
        </w:r>
        <w:r w:rsidDel="002D065A">
          <w:rPr>
            <w:rFonts w:hint="eastAsia"/>
          </w:rPr>
          <w:delText>即可运行。</w:delText>
        </w:r>
      </w:del>
    </w:p>
    <w:p w:rsidR="00DE0692" w:rsidDel="002D065A" w:rsidRDefault="00DE0692" w:rsidP="00DE0692">
      <w:pPr>
        <w:rPr>
          <w:del w:id="211" w:author="佳恒 窦" w:date="2019-10-31T10:09:00Z"/>
        </w:rPr>
      </w:pPr>
      <w:del w:id="212" w:author="佳恒 窦" w:date="2019-10-31T10:09:00Z">
        <w:r w:rsidDel="002D065A">
          <w:delText xml:space="preserve"> npm install -g express@3.5.0</w:delText>
        </w:r>
      </w:del>
    </w:p>
    <w:p w:rsidR="00DE0692" w:rsidDel="002D065A" w:rsidRDefault="00DE0692" w:rsidP="00DE0692">
      <w:pPr>
        <w:rPr>
          <w:del w:id="213" w:author="佳恒 窦" w:date="2019-10-31T10:09:00Z"/>
        </w:rPr>
      </w:pPr>
    </w:p>
    <w:p w:rsidR="00DE0692" w:rsidDel="002D065A" w:rsidRDefault="00DE0692" w:rsidP="00DE0692">
      <w:pPr>
        <w:rPr>
          <w:del w:id="214" w:author="佳恒 窦" w:date="2019-10-31T10:09:00Z"/>
        </w:rPr>
      </w:pPr>
    </w:p>
    <w:p w:rsidR="00EE3058" w:rsidDel="002D065A" w:rsidRDefault="00DE0692" w:rsidP="00DE0692">
      <w:pPr>
        <w:rPr>
          <w:del w:id="215" w:author="佳恒 窦" w:date="2019-10-31T10:09:00Z"/>
        </w:rPr>
      </w:pPr>
      <w:del w:id="216" w:author="佳恒 窦" w:date="2019-10-31T10:09:00Z">
        <w:r w:rsidDel="002D065A">
          <w:rPr>
            <w:rFonts w:hint="eastAsia"/>
          </w:rPr>
          <w:delText>用</w:delText>
        </w:r>
        <w:r w:rsidDel="002D065A">
          <w:rPr>
            <w:rFonts w:hint="eastAsia"/>
          </w:rPr>
          <w:delText>npm start</w:delText>
        </w:r>
        <w:r w:rsidDel="002D065A">
          <w:rPr>
            <w:rFonts w:hint="eastAsia"/>
          </w:rPr>
          <w:delText>代表执行</w:delText>
        </w:r>
        <w:r w:rsidDel="002D065A">
          <w:rPr>
            <w:rFonts w:hint="eastAsia"/>
          </w:rPr>
          <w:delText>node ./bin/www</w:delText>
        </w:r>
        <w:r w:rsidDel="002D065A">
          <w:rPr>
            <w:rFonts w:hint="eastAsia"/>
          </w:rPr>
          <w:delText>命令。</w:delText>
        </w:r>
      </w:del>
    </w:p>
    <w:p w:rsidR="00EE3058" w:rsidDel="002D065A" w:rsidRDefault="00EE3058" w:rsidP="00EE7F5D">
      <w:pPr>
        <w:rPr>
          <w:del w:id="217" w:author="佳恒 窦" w:date="2019-10-31T10:09:00Z"/>
        </w:rPr>
      </w:pPr>
    </w:p>
    <w:p w:rsidR="003F4458" w:rsidDel="002D065A" w:rsidRDefault="003F4458" w:rsidP="00EE7F5D">
      <w:pPr>
        <w:rPr>
          <w:del w:id="218" w:author="佳恒 窦" w:date="2019-10-31T10:09:00Z"/>
        </w:rPr>
      </w:pPr>
    </w:p>
    <w:p w:rsidR="00A0687B" w:rsidDel="002D065A" w:rsidRDefault="003F4458" w:rsidP="003F4458">
      <w:pPr>
        <w:shd w:val="clear" w:color="auto" w:fill="FFFFFF"/>
        <w:spacing w:line="378" w:lineRule="atLeast"/>
        <w:rPr>
          <w:del w:id="219" w:author="佳恒 窦" w:date="2019-10-31T10:09:00Z"/>
        </w:rPr>
      </w:pPr>
      <w:del w:id="220" w:author="佳恒 窦" w:date="2019-10-31T10:09:00Z">
        <w:r w:rsidDel="002D065A">
          <w:rPr>
            <w:rFonts w:hint="eastAsia"/>
          </w:rPr>
          <w:delText>二：</w:delText>
        </w:r>
        <w:r w:rsidR="00A0687B" w:rsidDel="002D065A">
          <w:rPr>
            <w:rFonts w:hint="eastAsia"/>
          </w:rPr>
          <w:delText>之前看资料整理的，但是一直没用，估计以后用的着就贴在这里吧。</w:delText>
        </w:r>
      </w:del>
    </w:p>
    <w:p w:rsidR="001F1EFB" w:rsidDel="002D065A" w:rsidRDefault="001F1EFB" w:rsidP="00A0687B">
      <w:pPr>
        <w:shd w:val="clear" w:color="auto" w:fill="FFFFFF"/>
        <w:spacing w:line="378" w:lineRule="atLeast"/>
        <w:ind w:firstLineChars="100" w:firstLine="240"/>
        <w:rPr>
          <w:del w:id="221" w:author="佳恒 窦" w:date="2019-10-31T10:09:00Z"/>
          <w:rFonts w:ascii="宋体" w:hAnsi="宋体" w:cs="宋体"/>
          <w:color w:val="333333"/>
          <w:kern w:val="0"/>
          <w:sz w:val="24"/>
          <w:shd w:val="clear" w:color="auto" w:fill="CCFFFF"/>
        </w:rPr>
      </w:pPr>
    </w:p>
    <w:p w:rsidR="003F4458" w:rsidRPr="003F4458" w:rsidDel="002D065A" w:rsidRDefault="003F4458" w:rsidP="00A0687B">
      <w:pPr>
        <w:shd w:val="clear" w:color="auto" w:fill="FFFFFF"/>
        <w:spacing w:line="378" w:lineRule="atLeast"/>
        <w:ind w:firstLineChars="100" w:firstLine="240"/>
        <w:rPr>
          <w:del w:id="222" w:author="佳恒 窦" w:date="2019-10-31T10:09:00Z"/>
          <w:rFonts w:ascii="Courier New" w:hAnsi="Courier New" w:cs="Courier New"/>
          <w:color w:val="333333"/>
          <w:kern w:val="0"/>
          <w:szCs w:val="21"/>
        </w:rPr>
      </w:pPr>
      <w:del w:id="223" w:author="佳恒 窦" w:date="2019-10-31T10:09:00Z">
        <w:r w:rsidRPr="003F4458" w:rsidDel="002D065A">
          <w:rPr>
            <w:rFonts w:ascii="宋体" w:hAnsi="宋体" w:cs="宋体" w:hint="eastAsia"/>
            <w:color w:val="333333"/>
            <w:kern w:val="0"/>
            <w:sz w:val="24"/>
            <w:shd w:val="clear" w:color="auto" w:fill="CCFFFF"/>
          </w:rPr>
          <w:delText xml:space="preserve">　</w:delText>
        </w:r>
        <w:r w:rsidRPr="003F4458" w:rsidDel="002D065A">
          <w:rPr>
            <w:rFonts w:ascii="幼圆" w:eastAsia="幼圆" w:hAnsi="Courier New" w:cs="Courier New" w:hint="eastAsia"/>
            <w:b/>
            <w:bCs/>
            <w:color w:val="333333"/>
            <w:kern w:val="0"/>
            <w:sz w:val="27"/>
            <w:szCs w:val="27"/>
            <w:shd w:val="clear" w:color="auto" w:fill="CCFFFF"/>
          </w:rPr>
          <w:delText>Node的小基友supervisor</w:delText>
        </w:r>
        <w:r w:rsidRPr="003F4458" w:rsidDel="002D065A">
          <w:rPr>
            <w:rFonts w:ascii="宋体" w:hAnsi="宋体" w:cs="宋体" w:hint="eastAsia"/>
            <w:b/>
            <w:bCs/>
            <w:color w:val="333333"/>
            <w:kern w:val="0"/>
            <w:sz w:val="27"/>
            <w:szCs w:val="27"/>
            <w:shd w:val="clear" w:color="auto" w:fill="CCFFFF"/>
          </w:rPr>
          <w:delText xml:space="preserve">　　</w:delText>
        </w:r>
      </w:del>
    </w:p>
    <w:p w:rsidR="003F4458" w:rsidRPr="003F4458" w:rsidDel="002D065A" w:rsidRDefault="003F4458" w:rsidP="003F4458">
      <w:pPr>
        <w:widowControl/>
        <w:shd w:val="clear" w:color="auto" w:fill="FFFFFF"/>
        <w:spacing w:line="378" w:lineRule="atLeast"/>
        <w:jc w:val="left"/>
        <w:rPr>
          <w:del w:id="224" w:author="佳恒 窦" w:date="2019-10-31T10:09:00Z"/>
          <w:rFonts w:ascii="Courier New" w:hAnsi="Courier New" w:cs="Courier New"/>
          <w:color w:val="333333"/>
          <w:kern w:val="0"/>
          <w:szCs w:val="21"/>
        </w:rPr>
      </w:pPr>
      <w:del w:id="225" w:author="佳恒 窦" w:date="2019-10-31T10:09:00Z">
        <w:r w:rsidRPr="003F4458" w:rsidDel="002D065A">
          <w:rPr>
            <w:rFonts w:ascii="宋体" w:hAnsi="宋体" w:cs="宋体" w:hint="eastAsia"/>
            <w:color w:val="333333"/>
            <w:kern w:val="0"/>
            <w:sz w:val="24"/>
          </w:rPr>
          <w:delText xml:space="preserve">　　</w:delText>
        </w:r>
        <w:r w:rsidRPr="003F4458" w:rsidDel="002D065A">
          <w:rPr>
            <w:rFonts w:ascii="幼圆" w:eastAsia="幼圆" w:hAnsi="幼圆" w:cs="幼圆" w:hint="eastAsia"/>
            <w:color w:val="333333"/>
            <w:kern w:val="0"/>
            <w:sz w:val="24"/>
          </w:rPr>
          <w:delText>每次修改代码后会自动重启。懒程序员就指望这种省事省力的工具活着了</w:delText>
        </w:r>
        <w:r w:rsidRPr="003F4458" w:rsidDel="002D065A">
          <w:rPr>
            <w:rFonts w:ascii="幼圆" w:eastAsia="幼圆" w:hAnsi="Courier New" w:cs="Courier New" w:hint="eastAsia"/>
            <w:color w:val="333333"/>
            <w:kern w:val="0"/>
            <w:sz w:val="24"/>
          </w:rPr>
          <w:delText>:)</w:delText>
        </w:r>
      </w:del>
    </w:p>
    <w:p w:rsidR="003F4458" w:rsidRPr="003F4458" w:rsidDel="002D065A" w:rsidRDefault="003F4458" w:rsidP="003F4458">
      <w:pPr>
        <w:widowControl/>
        <w:shd w:val="clear" w:color="auto" w:fill="FFFFFF"/>
        <w:spacing w:line="378" w:lineRule="atLeast"/>
        <w:jc w:val="left"/>
        <w:rPr>
          <w:del w:id="226" w:author="佳恒 窦" w:date="2019-10-31T10:09:00Z"/>
          <w:rFonts w:ascii="Courier New" w:hAnsi="Courier New" w:cs="Courier New"/>
          <w:color w:val="333333"/>
          <w:kern w:val="0"/>
          <w:szCs w:val="21"/>
        </w:rPr>
      </w:pPr>
      <w:del w:id="227" w:author="佳恒 窦" w:date="2019-10-31T10:09:00Z">
        <w:r w:rsidRPr="003F4458" w:rsidDel="002D065A">
          <w:rPr>
            <w:rFonts w:ascii="宋体" w:hAnsi="宋体" w:cs="宋体" w:hint="eastAsia"/>
            <w:color w:val="333333"/>
            <w:kern w:val="0"/>
            <w:sz w:val="24"/>
          </w:rPr>
          <w:delText xml:space="preserve">　　</w:delText>
        </w:r>
        <w:r w:rsidRPr="003F4458" w:rsidDel="002D065A">
          <w:rPr>
            <w:rFonts w:ascii="幼圆" w:eastAsia="幼圆" w:hAnsi="幼圆" w:cs="幼圆" w:hint="eastAsia"/>
            <w:color w:val="333333"/>
            <w:kern w:val="0"/>
            <w:sz w:val="24"/>
          </w:rPr>
          <w:delText>安装：</w:delText>
        </w:r>
        <w:r w:rsidRPr="003F4458" w:rsidDel="002D065A">
          <w:rPr>
            <w:rFonts w:ascii="幼圆" w:eastAsia="幼圆" w:hAnsi="Courier New" w:cs="Courier New" w:hint="eastAsia"/>
            <w:b/>
            <w:bCs/>
            <w:color w:val="993366"/>
            <w:kern w:val="0"/>
            <w:sz w:val="24"/>
          </w:rPr>
          <w:delText>npm install -g supervisor</w:delText>
        </w:r>
      </w:del>
    </w:p>
    <w:p w:rsidR="003F4458" w:rsidRPr="003F4458" w:rsidDel="002D065A" w:rsidRDefault="003F4458" w:rsidP="003F4458">
      <w:pPr>
        <w:widowControl/>
        <w:shd w:val="clear" w:color="auto" w:fill="FFFFFF"/>
        <w:spacing w:line="378" w:lineRule="atLeast"/>
        <w:jc w:val="left"/>
        <w:rPr>
          <w:del w:id="228" w:author="佳恒 窦" w:date="2019-10-31T10:09:00Z"/>
          <w:rFonts w:ascii="Courier New" w:hAnsi="Courier New" w:cs="Courier New"/>
          <w:color w:val="333333"/>
          <w:kern w:val="0"/>
          <w:szCs w:val="21"/>
        </w:rPr>
      </w:pPr>
      <w:del w:id="229" w:author="佳恒 窦" w:date="2019-10-31T10:09:00Z">
        <w:r w:rsidRPr="003F4458" w:rsidDel="002D065A">
          <w:rPr>
            <w:rFonts w:ascii="宋体" w:hAnsi="宋体" w:cs="宋体" w:hint="eastAsia"/>
            <w:color w:val="333333"/>
            <w:kern w:val="0"/>
            <w:sz w:val="24"/>
          </w:rPr>
          <w:delText xml:space="preserve">　　</w:delText>
        </w:r>
        <w:r w:rsidRPr="003F4458" w:rsidDel="002D065A">
          <w:rPr>
            <w:rFonts w:ascii="幼圆" w:eastAsia="幼圆" w:hAnsi="幼圆" w:cs="幼圆" w:hint="eastAsia"/>
            <w:color w:val="333333"/>
            <w:kern w:val="0"/>
            <w:sz w:val="24"/>
          </w:rPr>
          <w:delText>执行：</w:delText>
        </w:r>
        <w:r w:rsidRPr="003F4458" w:rsidDel="002D065A">
          <w:rPr>
            <w:rFonts w:ascii="幼圆" w:eastAsia="幼圆" w:hAnsi="Courier New" w:cs="Courier New" w:hint="eastAsia"/>
            <w:b/>
            <w:bCs/>
            <w:color w:val="993366"/>
            <w:kern w:val="0"/>
            <w:sz w:val="24"/>
          </w:rPr>
          <w:delText>supervisor app.js</w:delText>
        </w:r>
      </w:del>
    </w:p>
    <w:p w:rsidR="003F4458" w:rsidRPr="003F4458" w:rsidDel="002D065A" w:rsidRDefault="003F4458" w:rsidP="003F4458">
      <w:pPr>
        <w:widowControl/>
        <w:shd w:val="clear" w:color="auto" w:fill="FFFFFF"/>
        <w:spacing w:line="378" w:lineRule="atLeast"/>
        <w:jc w:val="left"/>
        <w:rPr>
          <w:del w:id="230" w:author="佳恒 窦" w:date="2019-10-31T10:09:00Z"/>
          <w:rFonts w:ascii="Courier New" w:hAnsi="Courier New" w:cs="Courier New"/>
          <w:color w:val="333333"/>
          <w:kern w:val="0"/>
          <w:szCs w:val="21"/>
        </w:rPr>
      </w:pPr>
    </w:p>
    <w:p w:rsidR="003F4458" w:rsidRPr="003F4458" w:rsidDel="002D065A" w:rsidRDefault="003F4458" w:rsidP="00F43E07">
      <w:pPr>
        <w:widowControl/>
        <w:shd w:val="clear" w:color="auto" w:fill="FFFFFF"/>
        <w:spacing w:line="378" w:lineRule="atLeast"/>
        <w:ind w:firstLineChars="150" w:firstLine="360"/>
        <w:jc w:val="left"/>
        <w:rPr>
          <w:del w:id="231" w:author="佳恒 窦" w:date="2019-10-31T10:09:00Z"/>
          <w:rFonts w:ascii="Courier New" w:hAnsi="Courier New" w:cs="Courier New"/>
          <w:color w:val="333333"/>
          <w:kern w:val="0"/>
          <w:szCs w:val="21"/>
        </w:rPr>
      </w:pPr>
      <w:del w:id="232" w:author="佳恒 窦" w:date="2019-10-31T10:09:00Z">
        <w:r w:rsidRPr="003F4458" w:rsidDel="002D065A">
          <w:rPr>
            <w:rFonts w:ascii="宋体" w:hAnsi="宋体" w:cs="宋体" w:hint="eastAsia"/>
            <w:color w:val="333333"/>
            <w:kern w:val="0"/>
            <w:sz w:val="24"/>
            <w:shd w:val="clear" w:color="auto" w:fill="CCFFFF"/>
          </w:rPr>
          <w:delText xml:space="preserve">　</w:delText>
        </w:r>
        <w:r w:rsidRPr="003F4458" w:rsidDel="002D065A">
          <w:rPr>
            <w:rFonts w:ascii="幼圆" w:eastAsia="幼圆" w:hAnsi="幼圆" w:cs="幼圆" w:hint="eastAsia"/>
            <w:color w:val="333333"/>
            <w:kern w:val="0"/>
            <w:sz w:val="24"/>
            <w:shd w:val="clear" w:color="auto" w:fill="CCFFFF"/>
          </w:rPr>
          <w:delText>另一个</w:delText>
        </w:r>
        <w:r w:rsidRPr="003F4458" w:rsidDel="002D065A">
          <w:rPr>
            <w:rFonts w:ascii="幼圆" w:eastAsia="幼圆" w:hAnsi="Courier New" w:cs="Courier New" w:hint="eastAsia"/>
            <w:b/>
            <w:bCs/>
            <w:color w:val="333333"/>
            <w:kern w:val="0"/>
            <w:sz w:val="27"/>
            <w:szCs w:val="27"/>
            <w:shd w:val="clear" w:color="auto" w:fill="CCFFFF"/>
          </w:rPr>
          <w:delText>小基友forever</w:delText>
        </w:r>
      </w:del>
    </w:p>
    <w:p w:rsidR="003F4458" w:rsidRPr="003F4458" w:rsidDel="002D065A" w:rsidRDefault="003F4458" w:rsidP="003F4458">
      <w:pPr>
        <w:widowControl/>
        <w:shd w:val="clear" w:color="auto" w:fill="FFFFFF"/>
        <w:spacing w:line="378" w:lineRule="atLeast"/>
        <w:jc w:val="left"/>
        <w:rPr>
          <w:del w:id="233" w:author="佳恒 窦" w:date="2019-10-31T10:09:00Z"/>
          <w:rFonts w:ascii="Courier New" w:hAnsi="Courier New" w:cs="Courier New"/>
          <w:color w:val="333333"/>
          <w:kern w:val="0"/>
          <w:szCs w:val="21"/>
        </w:rPr>
      </w:pPr>
      <w:del w:id="234" w:author="佳恒 窦" w:date="2019-10-31T10:09:00Z">
        <w:r w:rsidRPr="003F4458" w:rsidDel="002D065A">
          <w:rPr>
            <w:rFonts w:ascii="宋体" w:hAnsi="宋体" w:cs="宋体" w:hint="eastAsia"/>
            <w:color w:val="333333"/>
            <w:kern w:val="0"/>
            <w:sz w:val="24"/>
          </w:rPr>
          <w:delText xml:space="preserve">　　</w:delText>
        </w:r>
        <w:r w:rsidRPr="003F4458" w:rsidDel="002D065A">
          <w:rPr>
            <w:rFonts w:ascii="幼圆" w:eastAsia="幼圆" w:hAnsi="幼圆" w:cs="幼圆" w:hint="eastAsia"/>
            <w:color w:val="333333"/>
            <w:kern w:val="0"/>
            <w:sz w:val="24"/>
          </w:rPr>
          <w:delText>虚拟机一关</w:delText>
        </w:r>
        <w:r w:rsidRPr="003F4458" w:rsidDel="002D065A">
          <w:rPr>
            <w:rFonts w:ascii="幼圆" w:eastAsia="幼圆" w:hAnsi="Courier New" w:cs="Courier New" w:hint="eastAsia"/>
            <w:color w:val="333333"/>
            <w:kern w:val="0"/>
            <w:sz w:val="24"/>
          </w:rPr>
          <w:delText>node服务就关了，不过forever可以让node服务不停止，介绍如下，安装和执行不细说啦，我懒：</w:delText>
        </w:r>
      </w:del>
    </w:p>
    <w:p w:rsidR="003F4458" w:rsidRPr="003F4458" w:rsidDel="002D065A" w:rsidRDefault="003F4458" w:rsidP="003F4458">
      <w:pPr>
        <w:widowControl/>
        <w:shd w:val="clear" w:color="auto" w:fill="FFFFFF"/>
        <w:spacing w:line="378" w:lineRule="atLeast"/>
        <w:jc w:val="left"/>
        <w:rPr>
          <w:del w:id="235" w:author="佳恒 窦" w:date="2019-10-31T10:09:00Z"/>
          <w:rFonts w:ascii="Courier New" w:hAnsi="Courier New" w:cs="Courier New"/>
          <w:color w:val="333333"/>
          <w:kern w:val="0"/>
          <w:szCs w:val="21"/>
        </w:rPr>
      </w:pPr>
      <w:del w:id="236" w:author="佳恒 窦" w:date="2019-10-31T10:09:00Z">
        <w:r w:rsidRPr="003F4458" w:rsidDel="002D065A">
          <w:rPr>
            <w:rFonts w:ascii="宋体" w:hAnsi="宋体" w:cs="宋体" w:hint="eastAsia"/>
            <w:color w:val="333333"/>
            <w:kern w:val="0"/>
            <w:sz w:val="24"/>
          </w:rPr>
          <w:delText xml:space="preserve">　　</w:delText>
        </w:r>
        <w:r w:rsidRPr="003F4458" w:rsidDel="002D065A">
          <w:rPr>
            <w:rFonts w:ascii="幼圆" w:eastAsia="幼圆" w:hAnsi="Courier New" w:cs="Courier New" w:hint="eastAsia"/>
            <w:color w:val="333333"/>
            <w:kern w:val="0"/>
            <w:sz w:val="24"/>
          </w:rPr>
          <w:delText>forever是一个简单的命令式nodejs的守护进程，能够启动，停止，重启App应用。forever完全基于命令行操作，在forever进程之下，创建node的子进程，通过monitor监控node子进程的运行情况，一旦文件更新，或者进程挂掉，forever会自动重启node服务器，确保应用正常运行。</w:delText>
        </w:r>
      </w:del>
    </w:p>
    <w:p w:rsidR="003F4458" w:rsidRPr="003F4458" w:rsidDel="002D065A" w:rsidRDefault="003F4458" w:rsidP="00EE7F5D">
      <w:pPr>
        <w:rPr>
          <w:del w:id="237" w:author="佳恒 窦" w:date="2019-10-31T10:09:00Z"/>
        </w:rPr>
      </w:pPr>
    </w:p>
    <w:p w:rsidR="00EE3058" w:rsidDel="002D065A" w:rsidRDefault="00147213" w:rsidP="00EE7F5D">
      <w:pPr>
        <w:rPr>
          <w:ins w:id="238" w:author="yong" w:date="2016-05-13T14:02:00Z"/>
          <w:del w:id="239" w:author="佳恒 窦" w:date="2019-10-31T10:09:00Z"/>
        </w:rPr>
      </w:pPr>
      <w:ins w:id="240" w:author="yong" w:date="2016-05-13T14:02:00Z">
        <w:del w:id="241" w:author="佳恒 窦" w:date="2019-10-31T10:09:00Z">
          <w:r w:rsidDel="002D065A">
            <w:delText>&gt;cd web</w:delText>
          </w:r>
        </w:del>
      </w:ins>
    </w:p>
    <w:p w:rsidR="00147213" w:rsidDel="002D065A" w:rsidRDefault="00147213" w:rsidP="00EE7F5D">
      <w:pPr>
        <w:rPr>
          <w:ins w:id="242" w:author="yong" w:date="2016-05-13T14:02:00Z"/>
          <w:del w:id="243" w:author="佳恒 窦" w:date="2019-10-31T10:09:00Z"/>
        </w:rPr>
      </w:pPr>
      <w:ins w:id="244" w:author="yong" w:date="2016-05-13T14:02:00Z">
        <w:del w:id="245" w:author="佳恒 窦" w:date="2019-10-31T10:09:00Z">
          <w:r w:rsidDel="002D065A">
            <w:delText>&gt;forever start app.js</w:delText>
          </w:r>
        </w:del>
      </w:ins>
    </w:p>
    <w:p w:rsidR="00147213" w:rsidDel="002D065A" w:rsidRDefault="00147213" w:rsidP="00EE7F5D">
      <w:pPr>
        <w:rPr>
          <w:ins w:id="246" w:author="yong" w:date="2016-05-13T14:02:00Z"/>
          <w:del w:id="247" w:author="佳恒 窦" w:date="2019-10-31T10:09:00Z"/>
        </w:rPr>
      </w:pPr>
      <w:ins w:id="248" w:author="yong" w:date="2016-05-13T14:02:00Z">
        <w:del w:id="249" w:author="佳恒 窦" w:date="2019-10-31T10:09:00Z">
          <w:r w:rsidDel="002D065A">
            <w:delText>If failed, use:</w:delText>
          </w:r>
        </w:del>
      </w:ins>
    </w:p>
    <w:p w:rsidR="00147213" w:rsidDel="002D065A" w:rsidRDefault="00147213" w:rsidP="00EE7F5D">
      <w:pPr>
        <w:rPr>
          <w:del w:id="250" w:author="佳恒 窦" w:date="2019-10-31T10:09:00Z"/>
        </w:rPr>
      </w:pPr>
      <w:ins w:id="251" w:author="yong" w:date="2016-05-13T14:03:00Z">
        <w:del w:id="252" w:author="佳恒 窦" w:date="2019-10-31T10:09:00Z">
          <w:r w:rsidDel="002D065A">
            <w:delText>&gt;f</w:delText>
          </w:r>
        </w:del>
      </w:ins>
      <w:ins w:id="253" w:author="yong" w:date="2016-05-13T14:02:00Z">
        <w:del w:id="254" w:author="佳恒 窦" w:date="2019-10-31T10:09:00Z">
          <w:r w:rsidDel="002D065A">
            <w:delText>orever start ./bin/www</w:delText>
          </w:r>
        </w:del>
      </w:ins>
    </w:p>
    <w:p w:rsidR="00EE3058" w:rsidDel="002D065A" w:rsidRDefault="00EE3058">
      <w:pPr>
        <w:rPr>
          <w:del w:id="255" w:author="佳恒 窦" w:date="2019-10-31T10:09:00Z"/>
        </w:rPr>
      </w:pPr>
    </w:p>
    <w:p w:rsidR="00EE3058" w:rsidDel="002D065A" w:rsidRDefault="00EE3058">
      <w:pPr>
        <w:rPr>
          <w:del w:id="256" w:author="佳恒 窦" w:date="2019-10-31T10:09:00Z"/>
        </w:rPr>
      </w:pPr>
    </w:p>
    <w:p w:rsidR="00EE3058" w:rsidDel="002D065A" w:rsidRDefault="00EE3058">
      <w:pPr>
        <w:rPr>
          <w:del w:id="257" w:author="佳恒 窦" w:date="2019-10-31T10:09:00Z"/>
        </w:rPr>
      </w:pPr>
    </w:p>
    <w:p w:rsidR="00EE3058" w:rsidDel="002D065A" w:rsidRDefault="00EE3058">
      <w:pPr>
        <w:rPr>
          <w:del w:id="258" w:author="佳恒 窦" w:date="2019-10-31T10:09:00Z"/>
        </w:rPr>
      </w:pPr>
    </w:p>
    <w:p w:rsidR="00EE3058" w:rsidDel="002D065A" w:rsidRDefault="00EE3058">
      <w:pPr>
        <w:rPr>
          <w:del w:id="259" w:author="佳恒 窦" w:date="2019-10-31T10:09:00Z"/>
        </w:rPr>
      </w:pPr>
    </w:p>
    <w:p w:rsidR="00EE3058" w:rsidDel="002D065A" w:rsidRDefault="00EE3058">
      <w:pPr>
        <w:rPr>
          <w:del w:id="260" w:author="佳恒 窦" w:date="2019-10-31T10:09:00Z"/>
        </w:rPr>
      </w:pPr>
    </w:p>
    <w:p w:rsidR="00EE3058" w:rsidDel="002D065A" w:rsidRDefault="00EE3058">
      <w:pPr>
        <w:rPr>
          <w:del w:id="261" w:author="佳恒 窦" w:date="2019-10-31T10:09:00Z"/>
        </w:rPr>
      </w:pPr>
    </w:p>
    <w:p w:rsidR="00EE3058" w:rsidRPr="00EE7F5D" w:rsidDel="002D065A" w:rsidRDefault="00EE3058">
      <w:pPr>
        <w:rPr>
          <w:del w:id="262" w:author="佳恒 窦" w:date="2019-10-31T10:09:00Z"/>
        </w:rPr>
      </w:pPr>
    </w:p>
    <w:p w:rsidR="00A6738A" w:rsidRPr="0082110F" w:rsidRDefault="00A6738A">
      <w:pPr>
        <w:pPrChange w:id="263" w:author="yong" w:date="2016-05-13T14:03:00Z">
          <w:pPr>
            <w:ind w:firstLine="435"/>
          </w:pPr>
        </w:pPrChange>
      </w:pPr>
    </w:p>
    <w:sectPr w:rsidR="00A6738A" w:rsidRPr="0082110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09C" w:rsidRDefault="00D8509C">
      <w:r>
        <w:separator/>
      </w:r>
    </w:p>
  </w:endnote>
  <w:endnote w:type="continuationSeparator" w:id="0">
    <w:p w:rsidR="00D8509C" w:rsidRDefault="00D85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Segoe Print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微软雅黑"/>
    <w:panose1 w:val="020B0604020202020204"/>
    <w:charset w:val="01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65A" w:rsidRDefault="002D065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2F3" w:rsidRDefault="00987970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C1192" w:rsidRPr="001C1192">
      <w:rPr>
        <w:noProof/>
        <w:lang w:val="zh-CN"/>
      </w:rPr>
      <w:t>11</w:t>
    </w:r>
    <w:r>
      <w:fldChar w:fldCharType="end"/>
    </w:r>
  </w:p>
  <w:p w:rsidR="006B42F3" w:rsidRDefault="006B42F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65A" w:rsidRDefault="002D065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09C" w:rsidRDefault="00D8509C">
      <w:r>
        <w:separator/>
      </w:r>
    </w:p>
  </w:footnote>
  <w:footnote w:type="continuationSeparator" w:id="0">
    <w:p w:rsidR="00D8509C" w:rsidRDefault="00D85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65A" w:rsidRDefault="002D065A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65A" w:rsidRDefault="002D065A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65A" w:rsidRDefault="002D065A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97EA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FFFFFF89"/>
    <w:multiLevelType w:val="singleLevel"/>
    <w:tmpl w:val="FFFFFF89"/>
    <w:lvl w:ilvl="0" w:tentative="1">
      <w:start w:val="1"/>
      <w:numFmt w:val="bullet"/>
      <w:pStyle w:val="a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5"/>
        <w:szCs w:val="15"/>
      </w:rPr>
    </w:lvl>
  </w:abstractNum>
  <w:abstractNum w:abstractNumId="2" w15:restartNumberingAfterBreak="0">
    <w:nsid w:val="03852E78"/>
    <w:multiLevelType w:val="hybridMultilevel"/>
    <w:tmpl w:val="3414367E"/>
    <w:lvl w:ilvl="0" w:tplc="5C5467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E8A01E6"/>
    <w:multiLevelType w:val="hybridMultilevel"/>
    <w:tmpl w:val="F7D8B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1F4ADA"/>
    <w:multiLevelType w:val="hybridMultilevel"/>
    <w:tmpl w:val="9C92F7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563455"/>
    <w:multiLevelType w:val="hybridMultilevel"/>
    <w:tmpl w:val="CCA8E8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384671E"/>
    <w:multiLevelType w:val="hybridMultilevel"/>
    <w:tmpl w:val="81C625CC"/>
    <w:lvl w:ilvl="0" w:tplc="30D85FB8">
      <w:start w:val="5"/>
      <w:numFmt w:val="decimal"/>
      <w:lvlText w:val="%1.3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E05A20"/>
    <w:multiLevelType w:val="hybridMultilevel"/>
    <w:tmpl w:val="E792771A"/>
    <w:lvl w:ilvl="0" w:tplc="AB6273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8A6CDA"/>
    <w:multiLevelType w:val="hybridMultilevel"/>
    <w:tmpl w:val="AE5448E4"/>
    <w:lvl w:ilvl="0" w:tplc="51D85BA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3DB3EE6"/>
    <w:multiLevelType w:val="multilevel"/>
    <w:tmpl w:val="1E529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10" w15:restartNumberingAfterBreak="0">
    <w:nsid w:val="282E2B8C"/>
    <w:multiLevelType w:val="hybridMultilevel"/>
    <w:tmpl w:val="C4E40F5E"/>
    <w:lvl w:ilvl="0" w:tplc="FFB6B486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777422"/>
    <w:multiLevelType w:val="hybridMultilevel"/>
    <w:tmpl w:val="FB708B6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0672592"/>
    <w:multiLevelType w:val="hybridMultilevel"/>
    <w:tmpl w:val="FD147A12"/>
    <w:lvl w:ilvl="0" w:tplc="58424326">
      <w:start w:val="5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FC428C"/>
    <w:multiLevelType w:val="hybridMultilevel"/>
    <w:tmpl w:val="13748802"/>
    <w:lvl w:ilvl="0" w:tplc="9C62C8C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E20DB8"/>
    <w:multiLevelType w:val="hybridMultilevel"/>
    <w:tmpl w:val="E03ABE5A"/>
    <w:lvl w:ilvl="0" w:tplc="B0D42092">
      <w:start w:val="3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C1A7A7C"/>
    <w:multiLevelType w:val="multilevel"/>
    <w:tmpl w:val="80B41C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16" w15:restartNumberingAfterBreak="0">
    <w:nsid w:val="41855585"/>
    <w:multiLevelType w:val="multilevel"/>
    <w:tmpl w:val="C7F6A73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3"/>
      <w:numFmt w:val="decimal"/>
      <w:lvlText w:val="%2.1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4.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ind w:left="360" w:hanging="360"/>
      </w:pPr>
      <w:rPr>
        <w:rFonts w:hint="default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7" w15:restartNumberingAfterBreak="0">
    <w:nsid w:val="43961923"/>
    <w:multiLevelType w:val="hybridMultilevel"/>
    <w:tmpl w:val="996E9934"/>
    <w:lvl w:ilvl="0" w:tplc="C382F43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A97F53"/>
    <w:multiLevelType w:val="multilevel"/>
    <w:tmpl w:val="E26E11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83B5647"/>
    <w:multiLevelType w:val="multilevel"/>
    <w:tmpl w:val="FBF2F626"/>
    <w:lvl w:ilvl="0">
      <w:start w:val="3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3"/>
      <w:numFmt w:val="decimal"/>
      <w:lvlText w:val="%2.1"/>
      <w:lvlJc w:val="left"/>
      <w:pPr>
        <w:ind w:left="480" w:hanging="480"/>
      </w:pPr>
      <w:rPr>
        <w:rFonts w:hint="eastAsia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8D55456"/>
    <w:multiLevelType w:val="hybridMultilevel"/>
    <w:tmpl w:val="9A2E824C"/>
    <w:lvl w:ilvl="0" w:tplc="7DF2133E">
      <w:start w:val="1"/>
      <w:numFmt w:val="decimal"/>
      <w:lvlText w:val="（%1）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4DD81621"/>
    <w:multiLevelType w:val="hybridMultilevel"/>
    <w:tmpl w:val="66BCB388"/>
    <w:lvl w:ilvl="0" w:tplc="D488EDAC">
      <w:start w:val="5"/>
      <w:numFmt w:val="decimal"/>
      <w:lvlText w:val="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1DD5DAE"/>
    <w:multiLevelType w:val="hybridMultilevel"/>
    <w:tmpl w:val="6E18055E"/>
    <w:lvl w:ilvl="0" w:tplc="30D85FB8">
      <w:start w:val="5"/>
      <w:numFmt w:val="decimal"/>
      <w:lvlText w:val="%1.3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4CD1309"/>
    <w:multiLevelType w:val="multilevel"/>
    <w:tmpl w:val="EDDA6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5D3E545"/>
    <w:multiLevelType w:val="singleLevel"/>
    <w:tmpl w:val="55D3E545"/>
    <w:lvl w:ilvl="0">
      <w:start w:val="1"/>
      <w:numFmt w:val="decimal"/>
      <w:suff w:val="nothing"/>
      <w:lvlText w:val="%1."/>
      <w:lvlJc w:val="left"/>
    </w:lvl>
  </w:abstractNum>
  <w:abstractNum w:abstractNumId="25" w15:restartNumberingAfterBreak="0">
    <w:nsid w:val="57037411"/>
    <w:multiLevelType w:val="singleLevel"/>
    <w:tmpl w:val="57037411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6" w15:restartNumberingAfterBreak="0">
    <w:nsid w:val="57037F39"/>
    <w:multiLevelType w:val="multilevel"/>
    <w:tmpl w:val="57037F39"/>
    <w:lvl w:ilvl="0" w:tentative="1">
      <w:start w:val="3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ascii="宋体" w:eastAsia="宋体" w:hAnsi="宋体" w:cs="宋体"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ascii="宋体" w:eastAsia="宋体" w:hAnsi="宋体" w:cs="宋体"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ascii="宋体" w:eastAsia="宋体" w:hAnsi="宋体" w:cs="宋体"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27" w15:restartNumberingAfterBreak="0">
    <w:nsid w:val="57037F5F"/>
    <w:multiLevelType w:val="multilevel"/>
    <w:tmpl w:val="FBF2F626"/>
    <w:lvl w:ilvl="0">
      <w:start w:val="3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3"/>
      <w:numFmt w:val="decimal"/>
      <w:lvlText w:val="%2.1"/>
      <w:lvlJc w:val="left"/>
      <w:pPr>
        <w:ind w:left="480" w:hanging="480"/>
      </w:pPr>
      <w:rPr>
        <w:rFonts w:hint="eastAsia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7037F7D"/>
    <w:multiLevelType w:val="singleLevel"/>
    <w:tmpl w:val="57037F7D"/>
    <w:lvl w:ilvl="0">
      <w:start w:val="2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9" w15:restartNumberingAfterBreak="0">
    <w:nsid w:val="57037F93"/>
    <w:multiLevelType w:val="singleLevel"/>
    <w:tmpl w:val="57037F9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0" w15:restartNumberingAfterBreak="0">
    <w:nsid w:val="572E4F2C"/>
    <w:multiLevelType w:val="hybridMultilevel"/>
    <w:tmpl w:val="019ABF8A"/>
    <w:lvl w:ilvl="0" w:tplc="2F6E04D4">
      <w:start w:val="5"/>
      <w:numFmt w:val="decimal"/>
      <w:lvlText w:val="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C265FA0"/>
    <w:multiLevelType w:val="hybridMultilevel"/>
    <w:tmpl w:val="87DA3F0A"/>
    <w:lvl w:ilvl="0" w:tplc="04090001">
      <w:start w:val="1"/>
      <w:numFmt w:val="bullet"/>
      <w:lvlText w:val=""/>
      <w:lvlJc w:val="left"/>
      <w:pPr>
        <w:ind w:left="9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2" w:hanging="420"/>
      </w:pPr>
      <w:rPr>
        <w:rFonts w:ascii="Wingdings" w:hAnsi="Wingdings" w:hint="default"/>
      </w:rPr>
    </w:lvl>
  </w:abstractNum>
  <w:abstractNum w:abstractNumId="32" w15:restartNumberingAfterBreak="0">
    <w:nsid w:val="5CAD1EBE"/>
    <w:multiLevelType w:val="multilevel"/>
    <w:tmpl w:val="0FF819DA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>
      <w:start w:val="5"/>
      <w:numFmt w:val="decimal"/>
      <w:lvlText w:val="%2.1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4.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3" w15:restartNumberingAfterBreak="0">
    <w:nsid w:val="67347EC7"/>
    <w:multiLevelType w:val="hybridMultilevel"/>
    <w:tmpl w:val="D00258FC"/>
    <w:lvl w:ilvl="0" w:tplc="04090011">
      <w:start w:val="1"/>
      <w:numFmt w:val="decimal"/>
      <w:lvlText w:val="%1)"/>
      <w:lvlJc w:val="left"/>
      <w:pPr>
        <w:ind w:left="942" w:hanging="420"/>
      </w:pPr>
    </w:lvl>
    <w:lvl w:ilvl="1" w:tplc="04090019" w:tentative="1">
      <w:start w:val="1"/>
      <w:numFmt w:val="lowerLetter"/>
      <w:lvlText w:val="%2)"/>
      <w:lvlJc w:val="left"/>
      <w:pPr>
        <w:ind w:left="1362" w:hanging="420"/>
      </w:pPr>
    </w:lvl>
    <w:lvl w:ilvl="2" w:tplc="0409001B" w:tentative="1">
      <w:start w:val="1"/>
      <w:numFmt w:val="lowerRoman"/>
      <w:lvlText w:val="%3."/>
      <w:lvlJc w:val="right"/>
      <w:pPr>
        <w:ind w:left="1782" w:hanging="420"/>
      </w:pPr>
    </w:lvl>
    <w:lvl w:ilvl="3" w:tplc="0409000F" w:tentative="1">
      <w:start w:val="1"/>
      <w:numFmt w:val="decimal"/>
      <w:lvlText w:val="%4."/>
      <w:lvlJc w:val="left"/>
      <w:pPr>
        <w:ind w:left="2202" w:hanging="420"/>
      </w:pPr>
    </w:lvl>
    <w:lvl w:ilvl="4" w:tplc="04090019" w:tentative="1">
      <w:start w:val="1"/>
      <w:numFmt w:val="lowerLetter"/>
      <w:lvlText w:val="%5)"/>
      <w:lvlJc w:val="left"/>
      <w:pPr>
        <w:ind w:left="2622" w:hanging="420"/>
      </w:pPr>
    </w:lvl>
    <w:lvl w:ilvl="5" w:tplc="0409001B" w:tentative="1">
      <w:start w:val="1"/>
      <w:numFmt w:val="lowerRoman"/>
      <w:lvlText w:val="%6."/>
      <w:lvlJc w:val="right"/>
      <w:pPr>
        <w:ind w:left="3042" w:hanging="420"/>
      </w:pPr>
    </w:lvl>
    <w:lvl w:ilvl="6" w:tplc="0409000F" w:tentative="1">
      <w:start w:val="1"/>
      <w:numFmt w:val="decimal"/>
      <w:lvlText w:val="%7."/>
      <w:lvlJc w:val="left"/>
      <w:pPr>
        <w:ind w:left="3462" w:hanging="420"/>
      </w:pPr>
    </w:lvl>
    <w:lvl w:ilvl="7" w:tplc="04090019" w:tentative="1">
      <w:start w:val="1"/>
      <w:numFmt w:val="lowerLetter"/>
      <w:lvlText w:val="%8)"/>
      <w:lvlJc w:val="left"/>
      <w:pPr>
        <w:ind w:left="3882" w:hanging="420"/>
      </w:pPr>
    </w:lvl>
    <w:lvl w:ilvl="8" w:tplc="0409001B" w:tentative="1">
      <w:start w:val="1"/>
      <w:numFmt w:val="lowerRoman"/>
      <w:lvlText w:val="%9."/>
      <w:lvlJc w:val="right"/>
      <w:pPr>
        <w:ind w:left="4302" w:hanging="420"/>
      </w:pPr>
    </w:lvl>
  </w:abstractNum>
  <w:abstractNum w:abstractNumId="34" w15:restartNumberingAfterBreak="0">
    <w:nsid w:val="6C636006"/>
    <w:multiLevelType w:val="multilevel"/>
    <w:tmpl w:val="6C636006"/>
    <w:lvl w:ilvl="0" w:tentative="1">
      <w:start w:val="1"/>
      <w:numFmt w:val="decimal"/>
      <w:pStyle w:val="abulletnumeric"/>
      <w:lvlText w:val="%1."/>
      <w:lvlJc w:val="left"/>
      <w:pPr>
        <w:tabs>
          <w:tab w:val="left" w:pos="900"/>
        </w:tabs>
        <w:ind w:left="900" w:hanging="420"/>
      </w:pPr>
      <w:rPr>
        <w:rFonts w:hint="default"/>
        <w:sz w:val="15"/>
        <w:szCs w:val="15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FD3407E"/>
    <w:multiLevelType w:val="hybridMultilevel"/>
    <w:tmpl w:val="05FCDACE"/>
    <w:lvl w:ilvl="0" w:tplc="9A1E0B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C867A1F"/>
    <w:multiLevelType w:val="hybridMultilevel"/>
    <w:tmpl w:val="0466236E"/>
    <w:lvl w:ilvl="0" w:tplc="A58C61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"/>
  </w:num>
  <w:num w:numId="3">
    <w:abstractNumId w:val="34"/>
  </w:num>
  <w:num w:numId="4">
    <w:abstractNumId w:val="29"/>
  </w:num>
  <w:num w:numId="5">
    <w:abstractNumId w:val="28"/>
  </w:num>
  <w:num w:numId="6">
    <w:abstractNumId w:val="24"/>
  </w:num>
  <w:num w:numId="7">
    <w:abstractNumId w:val="27"/>
  </w:num>
  <w:num w:numId="8">
    <w:abstractNumId w:val="26"/>
  </w:num>
  <w:num w:numId="9">
    <w:abstractNumId w:val="25"/>
  </w:num>
  <w:num w:numId="10">
    <w:abstractNumId w:val="23"/>
  </w:num>
  <w:num w:numId="11">
    <w:abstractNumId w:val="20"/>
  </w:num>
  <w:num w:numId="12">
    <w:abstractNumId w:val="2"/>
  </w:num>
  <w:num w:numId="13">
    <w:abstractNumId w:val="11"/>
  </w:num>
  <w:num w:numId="14">
    <w:abstractNumId w:val="7"/>
  </w:num>
  <w:num w:numId="15">
    <w:abstractNumId w:val="17"/>
  </w:num>
  <w:num w:numId="16">
    <w:abstractNumId w:val="8"/>
  </w:num>
  <w:num w:numId="17">
    <w:abstractNumId w:val="4"/>
  </w:num>
  <w:num w:numId="18">
    <w:abstractNumId w:val="19"/>
  </w:num>
  <w:num w:numId="19">
    <w:abstractNumId w:val="10"/>
  </w:num>
  <w:num w:numId="20">
    <w:abstractNumId w:val="12"/>
  </w:num>
  <w:num w:numId="21">
    <w:abstractNumId w:val="32"/>
  </w:num>
  <w:num w:numId="22">
    <w:abstractNumId w:val="21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1"/>
  </w:num>
  <w:num w:numId="25">
    <w:abstractNumId w:val="33"/>
  </w:num>
  <w:num w:numId="26">
    <w:abstractNumId w:val="36"/>
  </w:num>
  <w:num w:numId="27">
    <w:abstractNumId w:val="30"/>
  </w:num>
  <w:num w:numId="28">
    <w:abstractNumId w:val="15"/>
  </w:num>
  <w:num w:numId="29">
    <w:abstractNumId w:val="6"/>
  </w:num>
  <w:num w:numId="30">
    <w:abstractNumId w:val="3"/>
  </w:num>
  <w:num w:numId="31">
    <w:abstractNumId w:val="22"/>
  </w:num>
  <w:num w:numId="32">
    <w:abstractNumId w:val="35"/>
  </w:num>
  <w:num w:numId="33">
    <w:abstractNumId w:val="5"/>
  </w:num>
  <w:num w:numId="34">
    <w:abstractNumId w:val="9"/>
  </w:num>
  <w:num w:numId="35">
    <w:abstractNumId w:val="14"/>
  </w:num>
  <w:num w:numId="36">
    <w:abstractNumId w:val="18"/>
  </w:num>
  <w:num w:numId="37">
    <w:abstractNumId w:val="13"/>
  </w:num>
  <w:num w:numId="3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佳恒 窦">
    <w15:presenceInfo w15:providerId="Windows Live" w15:userId="6b127e5071dd03ac"/>
  </w15:person>
  <w15:person w15:author="yong">
    <w15:presenceInfo w15:providerId="None" w15:userId="y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trackRevisions/>
  <w:defaultTabStop w:val="420"/>
  <w:drawingGridVerticalSpacing w:val="156"/>
  <w:noPunctuationKerning/>
  <w:characterSpacingControl w:val="compressPunctuation"/>
  <w:hdrShapeDefaults>
    <o:shapedefaults v:ext="edit" spidmax="4097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144D"/>
    <w:rsid w:val="00022935"/>
    <w:rsid w:val="00022A4E"/>
    <w:rsid w:val="00027EA8"/>
    <w:rsid w:val="00030778"/>
    <w:rsid w:val="00032443"/>
    <w:rsid w:val="00035718"/>
    <w:rsid w:val="0003664F"/>
    <w:rsid w:val="00046575"/>
    <w:rsid w:val="00051641"/>
    <w:rsid w:val="00053689"/>
    <w:rsid w:val="00054BE3"/>
    <w:rsid w:val="00062A44"/>
    <w:rsid w:val="00066A6A"/>
    <w:rsid w:val="00074163"/>
    <w:rsid w:val="00082188"/>
    <w:rsid w:val="00083053"/>
    <w:rsid w:val="000863AB"/>
    <w:rsid w:val="00086D9B"/>
    <w:rsid w:val="00087EF9"/>
    <w:rsid w:val="0009510A"/>
    <w:rsid w:val="00096A86"/>
    <w:rsid w:val="000A010D"/>
    <w:rsid w:val="000A0D13"/>
    <w:rsid w:val="000B0BCF"/>
    <w:rsid w:val="000B3C1A"/>
    <w:rsid w:val="000C3248"/>
    <w:rsid w:val="000C36CC"/>
    <w:rsid w:val="000D6D5E"/>
    <w:rsid w:val="000D7376"/>
    <w:rsid w:val="000E070B"/>
    <w:rsid w:val="000F6794"/>
    <w:rsid w:val="001001BD"/>
    <w:rsid w:val="0010365B"/>
    <w:rsid w:val="00107E94"/>
    <w:rsid w:val="0011185F"/>
    <w:rsid w:val="00134215"/>
    <w:rsid w:val="00134395"/>
    <w:rsid w:val="001375C1"/>
    <w:rsid w:val="00141314"/>
    <w:rsid w:val="00143789"/>
    <w:rsid w:val="0014715C"/>
    <w:rsid w:val="00147213"/>
    <w:rsid w:val="00154A71"/>
    <w:rsid w:val="001604F0"/>
    <w:rsid w:val="001654F6"/>
    <w:rsid w:val="00165A03"/>
    <w:rsid w:val="00172A27"/>
    <w:rsid w:val="00173A70"/>
    <w:rsid w:val="00182236"/>
    <w:rsid w:val="00187985"/>
    <w:rsid w:val="00190F48"/>
    <w:rsid w:val="00196EA3"/>
    <w:rsid w:val="001A6226"/>
    <w:rsid w:val="001C1192"/>
    <w:rsid w:val="001C28F2"/>
    <w:rsid w:val="001D0218"/>
    <w:rsid w:val="001D1CC0"/>
    <w:rsid w:val="001D7A10"/>
    <w:rsid w:val="001E6488"/>
    <w:rsid w:val="001F0A4B"/>
    <w:rsid w:val="001F1EFB"/>
    <w:rsid w:val="00201A0B"/>
    <w:rsid w:val="00202764"/>
    <w:rsid w:val="00214E72"/>
    <w:rsid w:val="00220BA1"/>
    <w:rsid w:val="00224DB2"/>
    <w:rsid w:val="00240760"/>
    <w:rsid w:val="00255B4A"/>
    <w:rsid w:val="002719B9"/>
    <w:rsid w:val="00273BBE"/>
    <w:rsid w:val="002820BA"/>
    <w:rsid w:val="00282A10"/>
    <w:rsid w:val="002A06A7"/>
    <w:rsid w:val="002B1C1A"/>
    <w:rsid w:val="002C1650"/>
    <w:rsid w:val="002D065A"/>
    <w:rsid w:val="002D5C61"/>
    <w:rsid w:val="003039EF"/>
    <w:rsid w:val="00305F27"/>
    <w:rsid w:val="003135EA"/>
    <w:rsid w:val="00321673"/>
    <w:rsid w:val="0033044F"/>
    <w:rsid w:val="00334F28"/>
    <w:rsid w:val="003533EA"/>
    <w:rsid w:val="00353825"/>
    <w:rsid w:val="00374977"/>
    <w:rsid w:val="0038052F"/>
    <w:rsid w:val="00387DC2"/>
    <w:rsid w:val="003A0A4D"/>
    <w:rsid w:val="003B7CEB"/>
    <w:rsid w:val="003C1F29"/>
    <w:rsid w:val="003C5767"/>
    <w:rsid w:val="003E0871"/>
    <w:rsid w:val="003E3727"/>
    <w:rsid w:val="003E3858"/>
    <w:rsid w:val="003E49DB"/>
    <w:rsid w:val="003E5E28"/>
    <w:rsid w:val="003F4458"/>
    <w:rsid w:val="003F7D55"/>
    <w:rsid w:val="00421808"/>
    <w:rsid w:val="0043735B"/>
    <w:rsid w:val="0044601B"/>
    <w:rsid w:val="00453DEF"/>
    <w:rsid w:val="00462645"/>
    <w:rsid w:val="004716CF"/>
    <w:rsid w:val="004856C6"/>
    <w:rsid w:val="00485A8C"/>
    <w:rsid w:val="00485AF9"/>
    <w:rsid w:val="004A0B75"/>
    <w:rsid w:val="004A2192"/>
    <w:rsid w:val="004D1456"/>
    <w:rsid w:val="004D4994"/>
    <w:rsid w:val="004E1FAC"/>
    <w:rsid w:val="004E4B2E"/>
    <w:rsid w:val="004F2258"/>
    <w:rsid w:val="004F2D1C"/>
    <w:rsid w:val="004F4BD1"/>
    <w:rsid w:val="0050087F"/>
    <w:rsid w:val="00504040"/>
    <w:rsid w:val="00511B41"/>
    <w:rsid w:val="00512BBC"/>
    <w:rsid w:val="00514D7E"/>
    <w:rsid w:val="00524ED1"/>
    <w:rsid w:val="005456C2"/>
    <w:rsid w:val="00545FCE"/>
    <w:rsid w:val="0054600E"/>
    <w:rsid w:val="0055574E"/>
    <w:rsid w:val="005570F0"/>
    <w:rsid w:val="00560B96"/>
    <w:rsid w:val="00562C75"/>
    <w:rsid w:val="005633E3"/>
    <w:rsid w:val="0056392B"/>
    <w:rsid w:val="005710FC"/>
    <w:rsid w:val="00572DA8"/>
    <w:rsid w:val="00575367"/>
    <w:rsid w:val="00594BA9"/>
    <w:rsid w:val="0059609F"/>
    <w:rsid w:val="005B44E7"/>
    <w:rsid w:val="005C3591"/>
    <w:rsid w:val="005C6332"/>
    <w:rsid w:val="005C6542"/>
    <w:rsid w:val="005D2AE5"/>
    <w:rsid w:val="005D63F5"/>
    <w:rsid w:val="005E4768"/>
    <w:rsid w:val="00607D9F"/>
    <w:rsid w:val="00617602"/>
    <w:rsid w:val="00620C77"/>
    <w:rsid w:val="00630F12"/>
    <w:rsid w:val="00630F38"/>
    <w:rsid w:val="00631C2D"/>
    <w:rsid w:val="0063248C"/>
    <w:rsid w:val="00635495"/>
    <w:rsid w:val="00636195"/>
    <w:rsid w:val="0063740B"/>
    <w:rsid w:val="006556BE"/>
    <w:rsid w:val="006772C7"/>
    <w:rsid w:val="00686851"/>
    <w:rsid w:val="0068775D"/>
    <w:rsid w:val="00695457"/>
    <w:rsid w:val="006A0C2F"/>
    <w:rsid w:val="006A7769"/>
    <w:rsid w:val="006B29E3"/>
    <w:rsid w:val="006B42F3"/>
    <w:rsid w:val="006B5A80"/>
    <w:rsid w:val="006B6A8E"/>
    <w:rsid w:val="006C0397"/>
    <w:rsid w:val="006C239D"/>
    <w:rsid w:val="006C2DEC"/>
    <w:rsid w:val="006C69D6"/>
    <w:rsid w:val="006D5192"/>
    <w:rsid w:val="006D71D0"/>
    <w:rsid w:val="006F2457"/>
    <w:rsid w:val="00705BDB"/>
    <w:rsid w:val="007060D7"/>
    <w:rsid w:val="007276C7"/>
    <w:rsid w:val="00730A7D"/>
    <w:rsid w:val="00736ED7"/>
    <w:rsid w:val="007504C8"/>
    <w:rsid w:val="00750A64"/>
    <w:rsid w:val="007563FF"/>
    <w:rsid w:val="0077272E"/>
    <w:rsid w:val="0077318B"/>
    <w:rsid w:val="007748D7"/>
    <w:rsid w:val="00777974"/>
    <w:rsid w:val="007954A6"/>
    <w:rsid w:val="00795964"/>
    <w:rsid w:val="007A10F6"/>
    <w:rsid w:val="007C0E06"/>
    <w:rsid w:val="007D127E"/>
    <w:rsid w:val="007D1A15"/>
    <w:rsid w:val="007D30AF"/>
    <w:rsid w:val="007E071D"/>
    <w:rsid w:val="007E2A5D"/>
    <w:rsid w:val="007E6BAB"/>
    <w:rsid w:val="007F0AFA"/>
    <w:rsid w:val="007F265D"/>
    <w:rsid w:val="007F52C5"/>
    <w:rsid w:val="00802704"/>
    <w:rsid w:val="00810313"/>
    <w:rsid w:val="008152B2"/>
    <w:rsid w:val="00816D5E"/>
    <w:rsid w:val="00820438"/>
    <w:rsid w:val="0082110F"/>
    <w:rsid w:val="0082702A"/>
    <w:rsid w:val="0084153F"/>
    <w:rsid w:val="00842A91"/>
    <w:rsid w:val="00846002"/>
    <w:rsid w:val="00861692"/>
    <w:rsid w:val="00867651"/>
    <w:rsid w:val="00887EDD"/>
    <w:rsid w:val="008A67D0"/>
    <w:rsid w:val="008B4892"/>
    <w:rsid w:val="008C2DB5"/>
    <w:rsid w:val="008C6DA0"/>
    <w:rsid w:val="008D307C"/>
    <w:rsid w:val="008D3408"/>
    <w:rsid w:val="008E62E3"/>
    <w:rsid w:val="008E6DE2"/>
    <w:rsid w:val="008F2CE3"/>
    <w:rsid w:val="00915DB2"/>
    <w:rsid w:val="009166F4"/>
    <w:rsid w:val="00916789"/>
    <w:rsid w:val="009167D1"/>
    <w:rsid w:val="00961865"/>
    <w:rsid w:val="00961D43"/>
    <w:rsid w:val="009717B8"/>
    <w:rsid w:val="00973006"/>
    <w:rsid w:val="009740E3"/>
    <w:rsid w:val="00983080"/>
    <w:rsid w:val="00983910"/>
    <w:rsid w:val="00987970"/>
    <w:rsid w:val="00990AA3"/>
    <w:rsid w:val="00992394"/>
    <w:rsid w:val="00993797"/>
    <w:rsid w:val="009B0E2B"/>
    <w:rsid w:val="009B0F37"/>
    <w:rsid w:val="009B1B1F"/>
    <w:rsid w:val="009B3B25"/>
    <w:rsid w:val="009B63C7"/>
    <w:rsid w:val="009B6F8C"/>
    <w:rsid w:val="009C3B26"/>
    <w:rsid w:val="009C7AE3"/>
    <w:rsid w:val="009D43B7"/>
    <w:rsid w:val="009D779E"/>
    <w:rsid w:val="009E4BEA"/>
    <w:rsid w:val="009F1D13"/>
    <w:rsid w:val="00A056A9"/>
    <w:rsid w:val="00A0687B"/>
    <w:rsid w:val="00A16914"/>
    <w:rsid w:val="00A16D81"/>
    <w:rsid w:val="00A3420A"/>
    <w:rsid w:val="00A35D34"/>
    <w:rsid w:val="00A36E05"/>
    <w:rsid w:val="00A42207"/>
    <w:rsid w:val="00A65372"/>
    <w:rsid w:val="00A6738A"/>
    <w:rsid w:val="00A82AA9"/>
    <w:rsid w:val="00AA0D52"/>
    <w:rsid w:val="00AA77B3"/>
    <w:rsid w:val="00AB1737"/>
    <w:rsid w:val="00AE0EBF"/>
    <w:rsid w:val="00AE1ED8"/>
    <w:rsid w:val="00AE69E4"/>
    <w:rsid w:val="00AF1B54"/>
    <w:rsid w:val="00AF7B56"/>
    <w:rsid w:val="00B06AC2"/>
    <w:rsid w:val="00B06B0A"/>
    <w:rsid w:val="00B07755"/>
    <w:rsid w:val="00B15EAF"/>
    <w:rsid w:val="00B26F7F"/>
    <w:rsid w:val="00B314E3"/>
    <w:rsid w:val="00B51A47"/>
    <w:rsid w:val="00B55C0D"/>
    <w:rsid w:val="00B615EF"/>
    <w:rsid w:val="00B91E76"/>
    <w:rsid w:val="00B92212"/>
    <w:rsid w:val="00B942C3"/>
    <w:rsid w:val="00B96089"/>
    <w:rsid w:val="00B97FA1"/>
    <w:rsid w:val="00BA2401"/>
    <w:rsid w:val="00BB64CB"/>
    <w:rsid w:val="00BB75DD"/>
    <w:rsid w:val="00BC019A"/>
    <w:rsid w:val="00BC26B3"/>
    <w:rsid w:val="00BD68EC"/>
    <w:rsid w:val="00BD6A79"/>
    <w:rsid w:val="00BE7300"/>
    <w:rsid w:val="00BF0CD0"/>
    <w:rsid w:val="00BF3709"/>
    <w:rsid w:val="00C072E7"/>
    <w:rsid w:val="00C11F25"/>
    <w:rsid w:val="00C21545"/>
    <w:rsid w:val="00C21C52"/>
    <w:rsid w:val="00C226E7"/>
    <w:rsid w:val="00C41379"/>
    <w:rsid w:val="00C53BD5"/>
    <w:rsid w:val="00C5422B"/>
    <w:rsid w:val="00C60465"/>
    <w:rsid w:val="00C63FF5"/>
    <w:rsid w:val="00C74595"/>
    <w:rsid w:val="00C80B0F"/>
    <w:rsid w:val="00C8133B"/>
    <w:rsid w:val="00C81579"/>
    <w:rsid w:val="00C81A74"/>
    <w:rsid w:val="00C92BC2"/>
    <w:rsid w:val="00C93350"/>
    <w:rsid w:val="00C967FB"/>
    <w:rsid w:val="00CB48D0"/>
    <w:rsid w:val="00CC5DAC"/>
    <w:rsid w:val="00CD3105"/>
    <w:rsid w:val="00CE4C37"/>
    <w:rsid w:val="00CF0FFA"/>
    <w:rsid w:val="00D200E9"/>
    <w:rsid w:val="00D30FFF"/>
    <w:rsid w:val="00D33458"/>
    <w:rsid w:val="00D42D00"/>
    <w:rsid w:val="00D45695"/>
    <w:rsid w:val="00D56366"/>
    <w:rsid w:val="00D65510"/>
    <w:rsid w:val="00D8509C"/>
    <w:rsid w:val="00D900FB"/>
    <w:rsid w:val="00D96BE1"/>
    <w:rsid w:val="00D97BF4"/>
    <w:rsid w:val="00DA2902"/>
    <w:rsid w:val="00DB0398"/>
    <w:rsid w:val="00DC37FB"/>
    <w:rsid w:val="00DC6268"/>
    <w:rsid w:val="00DD78AD"/>
    <w:rsid w:val="00DE0692"/>
    <w:rsid w:val="00DE2336"/>
    <w:rsid w:val="00DE42DD"/>
    <w:rsid w:val="00E115D4"/>
    <w:rsid w:val="00E17499"/>
    <w:rsid w:val="00E30F44"/>
    <w:rsid w:val="00E415B2"/>
    <w:rsid w:val="00E5069B"/>
    <w:rsid w:val="00E57627"/>
    <w:rsid w:val="00E705B2"/>
    <w:rsid w:val="00E72DF7"/>
    <w:rsid w:val="00E813BD"/>
    <w:rsid w:val="00E854AF"/>
    <w:rsid w:val="00E90B64"/>
    <w:rsid w:val="00E92DA4"/>
    <w:rsid w:val="00E97764"/>
    <w:rsid w:val="00ED6C60"/>
    <w:rsid w:val="00EE1DA5"/>
    <w:rsid w:val="00EE3058"/>
    <w:rsid w:val="00EE7F5D"/>
    <w:rsid w:val="00EF348C"/>
    <w:rsid w:val="00EF7A84"/>
    <w:rsid w:val="00F02020"/>
    <w:rsid w:val="00F05491"/>
    <w:rsid w:val="00F13141"/>
    <w:rsid w:val="00F15E6A"/>
    <w:rsid w:val="00F16EF8"/>
    <w:rsid w:val="00F26567"/>
    <w:rsid w:val="00F33435"/>
    <w:rsid w:val="00F35A68"/>
    <w:rsid w:val="00F37886"/>
    <w:rsid w:val="00F43E07"/>
    <w:rsid w:val="00F47784"/>
    <w:rsid w:val="00F57901"/>
    <w:rsid w:val="00F60FBB"/>
    <w:rsid w:val="00F61A27"/>
    <w:rsid w:val="00F70D20"/>
    <w:rsid w:val="00F770A0"/>
    <w:rsid w:val="00F8558A"/>
    <w:rsid w:val="00FA49D3"/>
    <w:rsid w:val="00FA66AF"/>
    <w:rsid w:val="00FB55DF"/>
    <w:rsid w:val="00FC0E30"/>
    <w:rsid w:val="00FC4B0F"/>
    <w:rsid w:val="00FC5F59"/>
    <w:rsid w:val="00FF0672"/>
    <w:rsid w:val="00FF3917"/>
    <w:rsid w:val="01256EF0"/>
    <w:rsid w:val="01312D03"/>
    <w:rsid w:val="016853DB"/>
    <w:rsid w:val="01CA5480"/>
    <w:rsid w:val="04860B7C"/>
    <w:rsid w:val="056E3078"/>
    <w:rsid w:val="057B6B0A"/>
    <w:rsid w:val="05926CDF"/>
    <w:rsid w:val="05B15C31"/>
    <w:rsid w:val="05B72C47"/>
    <w:rsid w:val="05D84CA5"/>
    <w:rsid w:val="062937AB"/>
    <w:rsid w:val="066C7717"/>
    <w:rsid w:val="06CE3F39"/>
    <w:rsid w:val="08815B99"/>
    <w:rsid w:val="08B96F5C"/>
    <w:rsid w:val="08FE34BB"/>
    <w:rsid w:val="09134173"/>
    <w:rsid w:val="09F25D5F"/>
    <w:rsid w:val="0A095984"/>
    <w:rsid w:val="0A855D29"/>
    <w:rsid w:val="0AAB518D"/>
    <w:rsid w:val="0B1D7A4B"/>
    <w:rsid w:val="0B8B47FB"/>
    <w:rsid w:val="0B942F0D"/>
    <w:rsid w:val="0BCE3FEB"/>
    <w:rsid w:val="0BE80418"/>
    <w:rsid w:val="0C0F289C"/>
    <w:rsid w:val="0C3F0E27"/>
    <w:rsid w:val="0C485EB3"/>
    <w:rsid w:val="0CE20630"/>
    <w:rsid w:val="0CF166CC"/>
    <w:rsid w:val="0D524167"/>
    <w:rsid w:val="0DCA63AF"/>
    <w:rsid w:val="0DD81BAD"/>
    <w:rsid w:val="0E2E60D4"/>
    <w:rsid w:val="0E5C591E"/>
    <w:rsid w:val="0EC962ED"/>
    <w:rsid w:val="0ED85268"/>
    <w:rsid w:val="0EF41315"/>
    <w:rsid w:val="0F447796"/>
    <w:rsid w:val="0F503C2D"/>
    <w:rsid w:val="10116537"/>
    <w:rsid w:val="10181637"/>
    <w:rsid w:val="10242D0C"/>
    <w:rsid w:val="10462545"/>
    <w:rsid w:val="108C1436"/>
    <w:rsid w:val="108E10B6"/>
    <w:rsid w:val="10B669F7"/>
    <w:rsid w:val="112D728C"/>
    <w:rsid w:val="12527A9D"/>
    <w:rsid w:val="13D42198"/>
    <w:rsid w:val="146C3C63"/>
    <w:rsid w:val="14BE4314"/>
    <w:rsid w:val="14DD4BC8"/>
    <w:rsid w:val="14FD12A2"/>
    <w:rsid w:val="158717DE"/>
    <w:rsid w:val="16132A47"/>
    <w:rsid w:val="168560C1"/>
    <w:rsid w:val="16EE7E2B"/>
    <w:rsid w:val="17084259"/>
    <w:rsid w:val="17237001"/>
    <w:rsid w:val="17B111EE"/>
    <w:rsid w:val="18492666"/>
    <w:rsid w:val="1890085C"/>
    <w:rsid w:val="18966EE2"/>
    <w:rsid w:val="19E32408"/>
    <w:rsid w:val="19E36E23"/>
    <w:rsid w:val="1A217CEE"/>
    <w:rsid w:val="1A891F4A"/>
    <w:rsid w:val="1AE4582E"/>
    <w:rsid w:val="1B604DF7"/>
    <w:rsid w:val="1BB9458C"/>
    <w:rsid w:val="1BBF6495"/>
    <w:rsid w:val="1C27133D"/>
    <w:rsid w:val="1C4827B1"/>
    <w:rsid w:val="1C73053E"/>
    <w:rsid w:val="1C9828F5"/>
    <w:rsid w:val="1E117F64"/>
    <w:rsid w:val="1E47263C"/>
    <w:rsid w:val="1E4F41C5"/>
    <w:rsid w:val="1E543ED0"/>
    <w:rsid w:val="1F0152EE"/>
    <w:rsid w:val="1FB42B93"/>
    <w:rsid w:val="20364066"/>
    <w:rsid w:val="216337D3"/>
    <w:rsid w:val="217C14BD"/>
    <w:rsid w:val="21897CA8"/>
    <w:rsid w:val="21A73B7D"/>
    <w:rsid w:val="226B0424"/>
    <w:rsid w:val="22F66168"/>
    <w:rsid w:val="230D5D8D"/>
    <w:rsid w:val="239F0B7F"/>
    <w:rsid w:val="23A126F4"/>
    <w:rsid w:val="23C57736"/>
    <w:rsid w:val="24E37F11"/>
    <w:rsid w:val="24E60E96"/>
    <w:rsid w:val="259C2CDA"/>
    <w:rsid w:val="269C0568"/>
    <w:rsid w:val="27462F7F"/>
    <w:rsid w:val="28017E2F"/>
    <w:rsid w:val="28030D91"/>
    <w:rsid w:val="28347384"/>
    <w:rsid w:val="28CB2D7B"/>
    <w:rsid w:val="2937372F"/>
    <w:rsid w:val="2A055081"/>
    <w:rsid w:val="2A281655"/>
    <w:rsid w:val="2A70422B"/>
    <w:rsid w:val="2A7C2741"/>
    <w:rsid w:val="2AE23245"/>
    <w:rsid w:val="2AE77BF2"/>
    <w:rsid w:val="2B467C0B"/>
    <w:rsid w:val="2B6D334E"/>
    <w:rsid w:val="2BAD4138"/>
    <w:rsid w:val="2BFA58F0"/>
    <w:rsid w:val="2C1837E7"/>
    <w:rsid w:val="2D562E6F"/>
    <w:rsid w:val="2D8F42CD"/>
    <w:rsid w:val="2E677024"/>
    <w:rsid w:val="2E8822E7"/>
    <w:rsid w:val="2F0D2540"/>
    <w:rsid w:val="2F5838B9"/>
    <w:rsid w:val="2F6241C8"/>
    <w:rsid w:val="2FAC65B2"/>
    <w:rsid w:val="2FAC6BC6"/>
    <w:rsid w:val="2FC34499"/>
    <w:rsid w:val="30104442"/>
    <w:rsid w:val="306E6C84"/>
    <w:rsid w:val="30825925"/>
    <w:rsid w:val="309F7453"/>
    <w:rsid w:val="30D034A6"/>
    <w:rsid w:val="30D82AB0"/>
    <w:rsid w:val="30EE2A56"/>
    <w:rsid w:val="31A77C86"/>
    <w:rsid w:val="327F40E6"/>
    <w:rsid w:val="32E16709"/>
    <w:rsid w:val="32E264DC"/>
    <w:rsid w:val="32F24425"/>
    <w:rsid w:val="33401FA5"/>
    <w:rsid w:val="336F630D"/>
    <w:rsid w:val="33755BC8"/>
    <w:rsid w:val="338F72F6"/>
    <w:rsid w:val="33BA2B87"/>
    <w:rsid w:val="33D23A93"/>
    <w:rsid w:val="343D1587"/>
    <w:rsid w:val="346A4F0B"/>
    <w:rsid w:val="34860FB8"/>
    <w:rsid w:val="34B7620C"/>
    <w:rsid w:val="34C907A7"/>
    <w:rsid w:val="34E003CD"/>
    <w:rsid w:val="34E26A7B"/>
    <w:rsid w:val="34FF53FE"/>
    <w:rsid w:val="35D65462"/>
    <w:rsid w:val="35F67F15"/>
    <w:rsid w:val="36304D4D"/>
    <w:rsid w:val="36B11DAF"/>
    <w:rsid w:val="36BB659D"/>
    <w:rsid w:val="36F6333B"/>
    <w:rsid w:val="37B46BF1"/>
    <w:rsid w:val="3813028F"/>
    <w:rsid w:val="38145D11"/>
    <w:rsid w:val="38915474"/>
    <w:rsid w:val="38B13611"/>
    <w:rsid w:val="38D06486"/>
    <w:rsid w:val="39022116"/>
    <w:rsid w:val="39093C9F"/>
    <w:rsid w:val="395331BF"/>
    <w:rsid w:val="397B655D"/>
    <w:rsid w:val="3A3A5696"/>
    <w:rsid w:val="3A3D661B"/>
    <w:rsid w:val="3A647B22"/>
    <w:rsid w:val="3AD57A93"/>
    <w:rsid w:val="3B212110"/>
    <w:rsid w:val="3B235613"/>
    <w:rsid w:val="3BB44F02"/>
    <w:rsid w:val="3BE343A1"/>
    <w:rsid w:val="3CD3535A"/>
    <w:rsid w:val="3CE66579"/>
    <w:rsid w:val="3D941B95"/>
    <w:rsid w:val="3DFD3B43"/>
    <w:rsid w:val="3E076650"/>
    <w:rsid w:val="3EB27706"/>
    <w:rsid w:val="3EC9670E"/>
    <w:rsid w:val="3F16680E"/>
    <w:rsid w:val="3F63690D"/>
    <w:rsid w:val="404551FB"/>
    <w:rsid w:val="404A4BAB"/>
    <w:rsid w:val="4056719A"/>
    <w:rsid w:val="40C52CD1"/>
    <w:rsid w:val="40CF35E1"/>
    <w:rsid w:val="40F14E1A"/>
    <w:rsid w:val="41205969"/>
    <w:rsid w:val="41570042"/>
    <w:rsid w:val="41B90FE0"/>
    <w:rsid w:val="41EC4DBE"/>
    <w:rsid w:val="42363E2C"/>
    <w:rsid w:val="42433354"/>
    <w:rsid w:val="426C3DA0"/>
    <w:rsid w:val="428C263D"/>
    <w:rsid w:val="43730F5E"/>
    <w:rsid w:val="4389125B"/>
    <w:rsid w:val="43CE4E61"/>
    <w:rsid w:val="43D47384"/>
    <w:rsid w:val="43F61EA2"/>
    <w:rsid w:val="446B764F"/>
    <w:rsid w:val="44EA10CC"/>
    <w:rsid w:val="454318B1"/>
    <w:rsid w:val="45587D3B"/>
    <w:rsid w:val="45AF69E2"/>
    <w:rsid w:val="46DC034D"/>
    <w:rsid w:val="484118E5"/>
    <w:rsid w:val="48CA33FC"/>
    <w:rsid w:val="48F07DB8"/>
    <w:rsid w:val="49A22366"/>
    <w:rsid w:val="49EA1871"/>
    <w:rsid w:val="4A013479"/>
    <w:rsid w:val="4A742133"/>
    <w:rsid w:val="4B381BA1"/>
    <w:rsid w:val="4B4746E0"/>
    <w:rsid w:val="4BA402A6"/>
    <w:rsid w:val="4C09384E"/>
    <w:rsid w:val="4C131BDF"/>
    <w:rsid w:val="4C8C05A4"/>
    <w:rsid w:val="4CB12D62"/>
    <w:rsid w:val="4CE950BA"/>
    <w:rsid w:val="4D145005"/>
    <w:rsid w:val="4D825639"/>
    <w:rsid w:val="4DBA3214"/>
    <w:rsid w:val="4E497618"/>
    <w:rsid w:val="4E7405DB"/>
    <w:rsid w:val="4E7500C4"/>
    <w:rsid w:val="4E9179F4"/>
    <w:rsid w:val="4EA514BB"/>
    <w:rsid w:val="4ED129DC"/>
    <w:rsid w:val="4F5764B9"/>
    <w:rsid w:val="4F5B6A2A"/>
    <w:rsid w:val="4F80187B"/>
    <w:rsid w:val="4F8D6993"/>
    <w:rsid w:val="4FBD38DE"/>
    <w:rsid w:val="501109EB"/>
    <w:rsid w:val="50812723"/>
    <w:rsid w:val="50C90919"/>
    <w:rsid w:val="51594984"/>
    <w:rsid w:val="51611D91"/>
    <w:rsid w:val="528D14FE"/>
    <w:rsid w:val="52E61B8D"/>
    <w:rsid w:val="53457D1E"/>
    <w:rsid w:val="535E3DD5"/>
    <w:rsid w:val="536E72A8"/>
    <w:rsid w:val="538E6661"/>
    <w:rsid w:val="54221594"/>
    <w:rsid w:val="544A055A"/>
    <w:rsid w:val="55191EAD"/>
    <w:rsid w:val="552227BC"/>
    <w:rsid w:val="55276C44"/>
    <w:rsid w:val="55571991"/>
    <w:rsid w:val="55594E94"/>
    <w:rsid w:val="557830D5"/>
    <w:rsid w:val="55AD04F0"/>
    <w:rsid w:val="55BE6DB7"/>
    <w:rsid w:val="55E91868"/>
    <w:rsid w:val="55F31810"/>
    <w:rsid w:val="563E640C"/>
    <w:rsid w:val="565C59BC"/>
    <w:rsid w:val="56B05D57"/>
    <w:rsid w:val="577B1697"/>
    <w:rsid w:val="584B2C69"/>
    <w:rsid w:val="58663419"/>
    <w:rsid w:val="58C75E36"/>
    <w:rsid w:val="58F77B39"/>
    <w:rsid w:val="59133C4E"/>
    <w:rsid w:val="591A2DFB"/>
    <w:rsid w:val="59762756"/>
    <w:rsid w:val="59946483"/>
    <w:rsid w:val="599D0936"/>
    <w:rsid w:val="5A5C174F"/>
    <w:rsid w:val="5A8B75A8"/>
    <w:rsid w:val="5AB81DD6"/>
    <w:rsid w:val="5AC90A7E"/>
    <w:rsid w:val="5B266C19"/>
    <w:rsid w:val="5B4D6AD9"/>
    <w:rsid w:val="5BEB1E5A"/>
    <w:rsid w:val="5C412123"/>
    <w:rsid w:val="5C584A0D"/>
    <w:rsid w:val="5CBD5A36"/>
    <w:rsid w:val="5CBE38FF"/>
    <w:rsid w:val="5CD10E53"/>
    <w:rsid w:val="5D4F6801"/>
    <w:rsid w:val="5D7D25F1"/>
    <w:rsid w:val="5DAD33E5"/>
    <w:rsid w:val="5DB37248"/>
    <w:rsid w:val="5F1C1918"/>
    <w:rsid w:val="5FD52FBF"/>
    <w:rsid w:val="5FE813E6"/>
    <w:rsid w:val="60685709"/>
    <w:rsid w:val="60890943"/>
    <w:rsid w:val="612C30A7"/>
    <w:rsid w:val="61472627"/>
    <w:rsid w:val="61A274BD"/>
    <w:rsid w:val="61C5285F"/>
    <w:rsid w:val="61FB7B4C"/>
    <w:rsid w:val="62731D94"/>
    <w:rsid w:val="62C9149E"/>
    <w:rsid w:val="63553620"/>
    <w:rsid w:val="6365091C"/>
    <w:rsid w:val="63E640CD"/>
    <w:rsid w:val="63E97377"/>
    <w:rsid w:val="646C7950"/>
    <w:rsid w:val="646F08D5"/>
    <w:rsid w:val="6492430D"/>
    <w:rsid w:val="64A16B26"/>
    <w:rsid w:val="64FE6EBF"/>
    <w:rsid w:val="6521617A"/>
    <w:rsid w:val="65C37F02"/>
    <w:rsid w:val="65D45C1E"/>
    <w:rsid w:val="660B3B79"/>
    <w:rsid w:val="66BF289B"/>
    <w:rsid w:val="66CE5E36"/>
    <w:rsid w:val="672520C8"/>
    <w:rsid w:val="674C6EB4"/>
    <w:rsid w:val="67611621"/>
    <w:rsid w:val="67E31201"/>
    <w:rsid w:val="67F25F98"/>
    <w:rsid w:val="687B6DF6"/>
    <w:rsid w:val="68A04E37"/>
    <w:rsid w:val="68A2119C"/>
    <w:rsid w:val="68CA01FA"/>
    <w:rsid w:val="69660078"/>
    <w:rsid w:val="69882B53"/>
    <w:rsid w:val="6A704D8E"/>
    <w:rsid w:val="6A734227"/>
    <w:rsid w:val="6A9C00F5"/>
    <w:rsid w:val="6AA85ECE"/>
    <w:rsid w:val="6B88487B"/>
    <w:rsid w:val="6B973810"/>
    <w:rsid w:val="6C3108CF"/>
    <w:rsid w:val="6C4A6B37"/>
    <w:rsid w:val="6C5A089E"/>
    <w:rsid w:val="6D8F7EA2"/>
    <w:rsid w:val="6DA97D78"/>
    <w:rsid w:val="6E446852"/>
    <w:rsid w:val="6E4F3D89"/>
    <w:rsid w:val="6E577B85"/>
    <w:rsid w:val="6E5E65A2"/>
    <w:rsid w:val="6E746156"/>
    <w:rsid w:val="6E881964"/>
    <w:rsid w:val="6E9623F3"/>
    <w:rsid w:val="6F073538"/>
    <w:rsid w:val="6F0E45CD"/>
    <w:rsid w:val="6F8F2659"/>
    <w:rsid w:val="6FB1378D"/>
    <w:rsid w:val="70531ED5"/>
    <w:rsid w:val="706743F9"/>
    <w:rsid w:val="70E900C9"/>
    <w:rsid w:val="7166431B"/>
    <w:rsid w:val="716E3926"/>
    <w:rsid w:val="72B95EC7"/>
    <w:rsid w:val="72C545CB"/>
    <w:rsid w:val="72CF1797"/>
    <w:rsid w:val="73D3720A"/>
    <w:rsid w:val="744033F3"/>
    <w:rsid w:val="74437376"/>
    <w:rsid w:val="745942EE"/>
    <w:rsid w:val="74A72C47"/>
    <w:rsid w:val="74C04F97"/>
    <w:rsid w:val="74C54CA2"/>
    <w:rsid w:val="7537175E"/>
    <w:rsid w:val="75F603AF"/>
    <w:rsid w:val="763306FC"/>
    <w:rsid w:val="77640F87"/>
    <w:rsid w:val="77A572D9"/>
    <w:rsid w:val="780505F7"/>
    <w:rsid w:val="785C1006"/>
    <w:rsid w:val="788E7256"/>
    <w:rsid w:val="78B57116"/>
    <w:rsid w:val="78BF4EA5"/>
    <w:rsid w:val="78DD7A1B"/>
    <w:rsid w:val="7905019A"/>
    <w:rsid w:val="79D85F74"/>
    <w:rsid w:val="7A2405F1"/>
    <w:rsid w:val="7A572F71"/>
    <w:rsid w:val="7A8715AB"/>
    <w:rsid w:val="7AAC17CF"/>
    <w:rsid w:val="7AC77DFB"/>
    <w:rsid w:val="7ADF6868"/>
    <w:rsid w:val="7B0F3A72"/>
    <w:rsid w:val="7B8A593A"/>
    <w:rsid w:val="7B9F205C"/>
    <w:rsid w:val="7BAC7174"/>
    <w:rsid w:val="7BC8140B"/>
    <w:rsid w:val="7BD779E7"/>
    <w:rsid w:val="7C9D1F7F"/>
    <w:rsid w:val="7D257141"/>
    <w:rsid w:val="7D3F1C85"/>
    <w:rsid w:val="7D913B11"/>
    <w:rsid w:val="7E765088"/>
    <w:rsid w:val="7E917457"/>
    <w:rsid w:val="7EB4296F"/>
    <w:rsid w:val="7EBB6A76"/>
    <w:rsid w:val="7EEF5A9C"/>
    <w:rsid w:val="7EF511DA"/>
    <w:rsid w:val="7F63180E"/>
    <w:rsid w:val="7FD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DBC3D73"/>
  <w15:docId w15:val="{BAD2D152-0B58-4374-B95E-C133479E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Lines="60" w:afterLines="60"/>
      <w:ind w:left="431" w:hanging="431"/>
      <w:outlineLvl w:val="0"/>
    </w:pPr>
    <w:rPr>
      <w:rFonts w:ascii="Arial" w:hAnsi="Arial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tabs>
        <w:tab w:val="left" w:pos="432"/>
        <w:tab w:val="left" w:pos="576"/>
      </w:tabs>
      <w:spacing w:beforeLines="60" w:afterLines="60"/>
      <w:outlineLvl w:val="1"/>
    </w:pPr>
    <w:rPr>
      <w:b/>
      <w:bCs/>
      <w:sz w:val="24"/>
      <w:szCs w:val="32"/>
    </w:rPr>
  </w:style>
  <w:style w:type="paragraph" w:styleId="3">
    <w:name w:val="heading 3"/>
    <w:basedOn w:val="a"/>
    <w:next w:val="a"/>
    <w:qFormat/>
    <w:pPr>
      <w:keepNext/>
      <w:keepLines/>
      <w:tabs>
        <w:tab w:val="left" w:pos="432"/>
        <w:tab w:val="left" w:pos="720"/>
      </w:tabs>
      <w:spacing w:beforeLines="60" w:afterLines="60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432"/>
        <w:tab w:val="left" w:pos="864"/>
      </w:tabs>
      <w:spacing w:beforeLines="60" w:afterLines="60"/>
      <w:ind w:left="862" w:hanging="862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432"/>
      </w:tabs>
      <w:spacing w:beforeLines="60" w:afterLines="60"/>
      <w:ind w:left="1009" w:hanging="1009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432"/>
      </w:tabs>
      <w:spacing w:beforeLines="60" w:afterLines="60"/>
      <w:ind w:left="1151" w:hanging="1151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432"/>
      </w:tabs>
      <w:spacing w:beforeLines="60" w:afterLines="60"/>
      <w:ind w:left="1298" w:hanging="1298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432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432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="Cambria" w:eastAsia="黑体" w:hAnsi="Cambria"/>
      <w:sz w:val="20"/>
      <w:szCs w:val="20"/>
    </w:rPr>
  </w:style>
  <w:style w:type="paragraph" w:styleId="a4">
    <w:name w:val="List Bullet"/>
    <w:basedOn w:val="a"/>
    <w:qFormat/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Balloon Text"/>
    <w:basedOn w:val="a"/>
    <w:link w:val="a7"/>
    <w:qFormat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d">
    <w:name w:val="Strong"/>
    <w:basedOn w:val="a0"/>
    <w:uiPriority w:val="22"/>
    <w:qFormat/>
    <w:rPr>
      <w:b/>
    </w:rPr>
  </w:style>
  <w:style w:type="character" w:styleId="ae">
    <w:name w:val="Hyperlink"/>
    <w:basedOn w:val="a0"/>
    <w:qFormat/>
    <w:rPr>
      <w:color w:val="0000FF"/>
      <w:u w:val="single"/>
    </w:rPr>
  </w:style>
  <w:style w:type="table" w:styleId="af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heading1">
    <w:name w:val="a_heading1"/>
    <w:basedOn w:val="1"/>
    <w:next w:val="atext"/>
    <w:qFormat/>
    <w:pPr>
      <w:numPr>
        <w:numId w:val="0"/>
      </w:numPr>
      <w:spacing w:before="187" w:after="187"/>
    </w:pPr>
  </w:style>
  <w:style w:type="paragraph" w:customStyle="1" w:styleId="atext">
    <w:name w:val="a_text"/>
    <w:basedOn w:val="a"/>
    <w:qFormat/>
    <w:pPr>
      <w:spacing w:before="60"/>
    </w:pPr>
  </w:style>
  <w:style w:type="paragraph" w:customStyle="1" w:styleId="aheading2">
    <w:name w:val="a_heading2"/>
    <w:basedOn w:val="2"/>
    <w:next w:val="atext"/>
    <w:qFormat/>
    <w:pPr>
      <w:spacing w:before="187" w:after="187"/>
    </w:pPr>
    <w:rPr>
      <w:sz w:val="21"/>
      <w:szCs w:val="24"/>
    </w:rPr>
  </w:style>
  <w:style w:type="paragraph" w:customStyle="1" w:styleId="aheading3">
    <w:name w:val="a_heading3"/>
    <w:basedOn w:val="3"/>
    <w:next w:val="atext"/>
    <w:qFormat/>
    <w:pPr>
      <w:spacing w:before="187" w:after="187"/>
    </w:pPr>
  </w:style>
  <w:style w:type="paragraph" w:customStyle="1" w:styleId="aheading4">
    <w:name w:val="a_heading4"/>
    <w:basedOn w:val="4"/>
    <w:next w:val="atext"/>
    <w:qFormat/>
    <w:pPr>
      <w:spacing w:before="187" w:after="187"/>
    </w:pPr>
    <w:rPr>
      <w:rFonts w:eastAsia="宋体"/>
    </w:rPr>
  </w:style>
  <w:style w:type="paragraph" w:customStyle="1" w:styleId="aheading5">
    <w:name w:val="a_heading5"/>
    <w:basedOn w:val="5"/>
    <w:next w:val="atext"/>
    <w:qFormat/>
    <w:pPr>
      <w:spacing w:before="187" w:after="187"/>
    </w:pPr>
  </w:style>
  <w:style w:type="paragraph" w:customStyle="1" w:styleId="aheading6">
    <w:name w:val="a_heading6"/>
    <w:basedOn w:val="6"/>
    <w:next w:val="atext"/>
    <w:qFormat/>
    <w:pPr>
      <w:spacing w:before="187" w:after="187"/>
    </w:pPr>
    <w:rPr>
      <w:rFonts w:eastAsia="宋体"/>
    </w:rPr>
  </w:style>
  <w:style w:type="paragraph" w:customStyle="1" w:styleId="aheading7">
    <w:name w:val="a_heading7"/>
    <w:basedOn w:val="7"/>
    <w:qFormat/>
    <w:pPr>
      <w:spacing w:before="187" w:after="187"/>
    </w:pPr>
  </w:style>
  <w:style w:type="paragraph" w:customStyle="1" w:styleId="aheading8">
    <w:name w:val="a_heading8"/>
    <w:basedOn w:val="8"/>
    <w:next w:val="atext"/>
    <w:qFormat/>
    <w:rPr>
      <w:rFonts w:eastAsia="宋体"/>
    </w:rPr>
  </w:style>
  <w:style w:type="paragraph" w:customStyle="1" w:styleId="aheading9">
    <w:name w:val="a_heading9"/>
    <w:basedOn w:val="9"/>
    <w:qFormat/>
    <w:rPr>
      <w:rFonts w:eastAsia="宋体"/>
    </w:rPr>
  </w:style>
  <w:style w:type="paragraph" w:customStyle="1" w:styleId="abullet">
    <w:name w:val="a_bullet"/>
    <w:basedOn w:val="a4"/>
    <w:qFormat/>
    <w:pPr>
      <w:numPr>
        <w:numId w:val="2"/>
      </w:numPr>
      <w:ind w:left="839" w:hanging="357"/>
    </w:pPr>
  </w:style>
  <w:style w:type="paragraph" w:customStyle="1" w:styleId="abulletnumeric">
    <w:name w:val="a_bullet_numeric"/>
    <w:basedOn w:val="a4"/>
    <w:qFormat/>
    <w:pPr>
      <w:numPr>
        <w:numId w:val="3"/>
      </w:numPr>
      <w:ind w:left="482" w:firstLine="0"/>
    </w:pPr>
  </w:style>
  <w:style w:type="character" w:customStyle="1" w:styleId="ab">
    <w:name w:val="页眉 字符"/>
    <w:basedOn w:val="a0"/>
    <w:link w:val="aa"/>
    <w:qFormat/>
    <w:rPr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a7">
    <w:name w:val="批注框文本 字符"/>
    <w:basedOn w:val="a0"/>
    <w:link w:val="a6"/>
    <w:qFormat/>
    <w:rPr>
      <w:kern w:val="2"/>
      <w:sz w:val="18"/>
      <w:szCs w:val="18"/>
    </w:rPr>
  </w:style>
  <w:style w:type="table" w:customStyle="1" w:styleId="zySeparateLine">
    <w:name w:val="zySeparateLine"/>
    <w:basedOn w:val="af"/>
    <w:qFormat/>
    <w:tblPr/>
    <w:tblStylePr w:type="firstRow"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shd w:val="clear" w:color="auto" w:fill="CCFFFF"/>
      </w:tcPr>
    </w:tblStylePr>
  </w:style>
  <w:style w:type="paragraph" w:styleId="af0">
    <w:name w:val="List Paragraph"/>
    <w:basedOn w:val="a"/>
    <w:uiPriority w:val="99"/>
    <w:unhideWhenUsed/>
    <w:rsid w:val="000B3C1A"/>
    <w:pPr>
      <w:ind w:firstLineChars="200" w:firstLine="420"/>
    </w:pPr>
  </w:style>
  <w:style w:type="character" w:customStyle="1" w:styleId="20">
    <w:name w:val="标题 2 字符"/>
    <w:basedOn w:val="a0"/>
    <w:link w:val="2"/>
    <w:rsid w:val="004D4994"/>
    <w:rPr>
      <w:b/>
      <w:bCs/>
      <w:kern w:val="2"/>
      <w:sz w:val="24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E62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E62E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microsoft.com/office/2011/relationships/people" Target="people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2E1960-0392-EF4A-AE01-135B61C9F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3471</TotalTime>
  <Pages>9</Pages>
  <Words>1346</Words>
  <Characters>7678</Characters>
  <Application>Microsoft Office Word</Application>
  <DocSecurity>0</DocSecurity>
  <Lines>63</Lines>
  <Paragraphs>18</Paragraphs>
  <ScaleCrop>false</ScaleCrop>
  <Company>ucc</Company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 template</dc:title>
  <dc:creator>lovely</dc:creator>
  <cp:lastModifiedBy>佳恒 窦</cp:lastModifiedBy>
  <cp:revision>261</cp:revision>
  <dcterms:created xsi:type="dcterms:W3CDTF">2015-06-13T03:51:00Z</dcterms:created>
  <dcterms:modified xsi:type="dcterms:W3CDTF">2019-10-31T02:10:00Z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